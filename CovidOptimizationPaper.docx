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5BE8C" w14:textId="77777777" w:rsidR="005F5390" w:rsidRDefault="001C634E">
      <w:pPr>
        <w:rPr>
          <w:b/>
        </w:rPr>
      </w:pPr>
      <w:r w:rsidRPr="001C634E">
        <w:rPr>
          <w:b/>
        </w:rPr>
        <w:t>Introduction</w:t>
      </w:r>
    </w:p>
    <w:p w14:paraId="74DBC50B" w14:textId="12DEA7A1" w:rsidR="000161A3" w:rsidRDefault="004B277F">
      <w:r>
        <w:t xml:space="preserve">The COVID-19 pandemic, otherwise known as the coronavirus pandemic, is a result of the spread of severe acute respiratory syndrome coronavirus 2 (SARS-CoV-2) thought </w:t>
      </w:r>
      <w:r w:rsidR="00EA68B6">
        <w:t xml:space="preserve">to </w:t>
      </w:r>
      <w:ins w:id="0" w:author="Daniel Rexin" w:date="2020-06-05T11:28:00Z">
        <w:r w:rsidR="00EA68B6">
          <w:t xml:space="preserve">have been </w:t>
        </w:r>
      </w:ins>
      <w:del w:id="1" w:author="Daniel Rexin" w:date="2020-06-05T11:28:00Z">
        <w:r w:rsidR="00092483" w:rsidDel="00EA68B6">
          <w:delText>be</w:delText>
        </w:r>
      </w:del>
      <w:r>
        <w:t xml:space="preserve"> contracted from bats originating in Wuhan, China. The </w:t>
      </w:r>
      <w:ins w:id="2" w:author="Daniel Rexin" w:date="2020-06-05T11:29:00Z">
        <w:r w:rsidR="003C518B">
          <w:t xml:space="preserve">first case in the United States was </w:t>
        </w:r>
      </w:ins>
      <w:del w:id="3" w:author="Daniel Rexin" w:date="2020-06-05T11:29:00Z">
        <w:r w:rsidDel="003C518B">
          <w:delText>United States had their first case</w:delText>
        </w:r>
      </w:del>
      <w:r>
        <w:t xml:space="preserve"> diagnosed in </w:t>
      </w:r>
      <w:proofErr w:type="spellStart"/>
      <w:r>
        <w:t>Snohomish</w:t>
      </w:r>
      <w:proofErr w:type="spellEnd"/>
      <w:r>
        <w:t xml:space="preserve"> County, WA on January 20, 2020. Since then, the number of cases in the US has gr</w:t>
      </w:r>
      <w:r w:rsidR="00CF2025">
        <w:t>own to 1.89 Million</w:t>
      </w:r>
      <w:del w:id="4" w:author="Daniel Rexin" w:date="2020-06-05T11:29:00Z">
        <w:r w:rsidR="00CF2025" w:rsidDel="00E64965">
          <w:delText>,</w:delText>
        </w:r>
      </w:del>
      <w:r w:rsidR="00CF2025">
        <w:t xml:space="preserve"> with 21,349</w:t>
      </w:r>
      <w:r>
        <w:t xml:space="preserve"> in Washington alone. In an effort to slow the spread of the virus</w:t>
      </w:r>
      <w:r w:rsidR="00CF2025">
        <w:t>,</w:t>
      </w:r>
      <w:r>
        <w:t xml:space="preserve"> states have issued stay</w:t>
      </w:r>
      <w:ins w:id="5" w:author="Daniel Rexin" w:date="2020-06-05T11:31:00Z">
        <w:r w:rsidR="00496D05">
          <w:t>-</w:t>
        </w:r>
      </w:ins>
      <w:del w:id="6" w:author="Daniel Rexin" w:date="2020-06-05T11:31:00Z">
        <w:r w:rsidDel="00496D05">
          <w:delText xml:space="preserve"> </w:delText>
        </w:r>
      </w:del>
      <w:r>
        <w:t>at</w:t>
      </w:r>
      <w:ins w:id="7" w:author="Daniel Rexin" w:date="2020-06-05T11:31:00Z">
        <w:r w:rsidR="00496D05">
          <w:t>-</w:t>
        </w:r>
      </w:ins>
      <w:del w:id="8" w:author="Daniel Rexin" w:date="2020-06-05T11:31:00Z">
        <w:r w:rsidDel="00496D05">
          <w:delText xml:space="preserve"> </w:delText>
        </w:r>
      </w:del>
      <w:r>
        <w:t>home orders to strongly encourage social distancing. Washington</w:t>
      </w:r>
      <w:ins w:id="9" w:author="Daniel Rexin" w:date="2020-06-05T11:31:00Z">
        <w:r w:rsidR="00F615D4">
          <w:t xml:space="preserve"> state</w:t>
        </w:r>
      </w:ins>
      <w:r>
        <w:t xml:space="preserve"> issued </w:t>
      </w:r>
      <w:ins w:id="10" w:author="Daniel Rexin" w:date="2020-06-05T11:31:00Z">
        <w:r w:rsidR="00496D05">
          <w:t>a</w:t>
        </w:r>
      </w:ins>
      <w:del w:id="11" w:author="Daniel Rexin" w:date="2020-06-05T11:31:00Z">
        <w:r w:rsidDel="00496D05">
          <w:delText>their</w:delText>
        </w:r>
      </w:del>
      <w:r>
        <w:t xml:space="preserve"> stay-at-home order </w:t>
      </w:r>
      <w:ins w:id="12" w:author="Daniel Rexin" w:date="2020-06-05T11:31:00Z">
        <w:r w:rsidR="00F615D4">
          <w:t>from</w:t>
        </w:r>
      </w:ins>
      <w:del w:id="13" w:author="Daniel Rexin" w:date="2020-06-05T11:31:00Z">
        <w:r w:rsidDel="00F615D4">
          <w:delText>on</w:delText>
        </w:r>
      </w:del>
      <w:r>
        <w:t xml:space="preserve"> March 23, 2020</w:t>
      </w:r>
      <w:del w:id="14" w:author="Daniel Rexin" w:date="2020-06-05T11:32:00Z">
        <w:r w:rsidDel="00F615D4">
          <w:delText xml:space="preserve"> extend</w:delText>
        </w:r>
      </w:del>
      <w:del w:id="15" w:author="Daniel Rexin" w:date="2020-06-05T11:31:00Z">
        <w:r w:rsidDel="00F615D4">
          <w:delText>ing through</w:delText>
        </w:r>
      </w:del>
      <w:r>
        <w:t xml:space="preserve"> to May 31, 2020. </w:t>
      </w:r>
      <w:r w:rsidR="00CF2025">
        <w:t xml:space="preserve">The impact the coronavirus has had on the economy has been partially due to the temporary shutdown of businesses. Therefore, reopening as soon as possible without allowing the virus to explode in new cases is an important question to address. </w:t>
      </w:r>
    </w:p>
    <w:p w14:paraId="2E233314" w14:textId="77777777" w:rsidR="00630A5C" w:rsidRDefault="00630A5C"/>
    <w:p w14:paraId="6DA0EC71" w14:textId="7FA9666B" w:rsidR="001C634E" w:rsidRDefault="004C6941">
      <w:pPr>
        <w:rPr>
          <w:b/>
        </w:rPr>
      </w:pPr>
      <w:r>
        <w:t>The purpose of this project is to minimize the number of state</w:t>
      </w:r>
      <w:del w:id="16" w:author="Daniel Rexin" w:date="2020-06-05T11:37:00Z">
        <w:r w:rsidDel="00CE2E26">
          <w:delText xml:space="preserve"> </w:delText>
        </w:r>
      </w:del>
      <w:commentRangeStart w:id="17"/>
      <w:r>
        <w:t xml:space="preserve">mandated </w:t>
      </w:r>
      <w:proofErr w:type="spellStart"/>
      <w:r>
        <w:t>shelter</w:t>
      </w:r>
      <w:del w:id="18" w:author="Daniel Rexin" w:date="2020-06-05T11:33:00Z">
        <w:r w:rsidDel="00F900EA">
          <w:delText xml:space="preserve"> </w:delText>
        </w:r>
      </w:del>
      <w:r>
        <w:t>in</w:t>
      </w:r>
      <w:del w:id="19" w:author="Daniel Rexin" w:date="2020-06-05T11:33:00Z">
        <w:r w:rsidDel="00F900EA">
          <w:delText xml:space="preserve"> </w:delText>
        </w:r>
      </w:del>
      <w:r>
        <w:t>place</w:t>
      </w:r>
      <w:proofErr w:type="spellEnd"/>
      <w:r>
        <w:t xml:space="preserve"> order </w:t>
      </w:r>
      <w:commentRangeEnd w:id="17"/>
      <w:r w:rsidR="00161AC0">
        <w:rPr>
          <w:rStyle w:val="CommentReference"/>
        </w:rPr>
        <w:commentReference w:id="17"/>
      </w:r>
      <w:r w:rsidR="006C40B8">
        <w:t xml:space="preserve">(SIPO) days in Washington such that the number of infected persons requiring hospitalization is below the hospital capacity and the number of deaths </w:t>
      </w:r>
      <w:r w:rsidR="00E863E7">
        <w:t xml:space="preserve">is limited to a defined number. Several variations of the optimization problem will be analyzed: standard case with no SIPO, stay at home order following real life scenario of Washington, </w:t>
      </w:r>
      <w:r w:rsidR="00CF2025">
        <w:t>and optimizing the duration of SIPO given a minimum start date of March 23</w:t>
      </w:r>
      <w:r w:rsidR="0030397E">
        <w:t>.</w:t>
      </w:r>
      <w:r w:rsidR="00082B40">
        <w:t xml:space="preserve"> These scenarios will be compared to one another for further analysis of the effectiveness of the SIPO.</w:t>
      </w:r>
    </w:p>
    <w:p w14:paraId="519B9F0A" w14:textId="77777777" w:rsidR="001C634E" w:rsidRDefault="001C634E">
      <w:pPr>
        <w:rPr>
          <w:b/>
        </w:rPr>
      </w:pPr>
    </w:p>
    <w:p w14:paraId="5A31235D" w14:textId="77777777" w:rsidR="001C634E" w:rsidRDefault="001C634E">
      <w:pPr>
        <w:rPr>
          <w:b/>
        </w:rPr>
      </w:pPr>
      <w:r>
        <w:rPr>
          <w:b/>
        </w:rPr>
        <w:t>System Characterization</w:t>
      </w:r>
    </w:p>
    <w:p w14:paraId="6A790292" w14:textId="4E871969" w:rsidR="0030397E" w:rsidRDefault="00EF75A4">
      <w:r>
        <w:t xml:space="preserve">In order to formulate this optimization problem, mathematical models for the spread of infectious diseases and current statistics for the coronavirus needed to be considered. I chose to use the Susceptible-Infective-Removed (SIR) Model as my primary mathematical expression for the rate of spread of the disease. The model is represented by 3 equations: </w:t>
      </w:r>
    </w:p>
    <w:p w14:paraId="04CD3924" w14:textId="77777777" w:rsidR="0080279B" w:rsidRDefault="0080279B"/>
    <w:p w14:paraId="569C77BB" w14:textId="5B7F39F5" w:rsidR="00EF75A4" w:rsidRPr="00EF75A4" w:rsidRDefault="00EF75A4" w:rsidP="00E217AB">
      <w:pPr>
        <w:pStyle w:val="ListParagraph"/>
        <w:ind w:left="3600"/>
        <w:rPr>
          <w:rFonts w:eastAsiaTheme="minorEastAsia"/>
        </w:rPr>
      </w:pPr>
      <w:r w:rsidRPr="00EF75A4">
        <w:rPr>
          <w:b/>
        </w:rPr>
        <w:t>S:</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t</m:t>
            </m:r>
          </m:sub>
        </m:sSub>
      </m:oMath>
    </w:p>
    <w:p w14:paraId="0E2E6098" w14:textId="6A5F0CE9" w:rsidR="00EF75A4" w:rsidRDefault="00EF75A4" w:rsidP="00E217AB">
      <w:pPr>
        <w:pStyle w:val="ListParagraph"/>
        <w:ind w:left="3600"/>
        <w:rPr>
          <w:rFonts w:eastAsiaTheme="minorEastAsia"/>
        </w:rPr>
      </w:pPr>
      <w:r w:rsidRPr="009C2717">
        <w:rPr>
          <w:b/>
        </w:rPr>
        <w:t>I:</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t</m:t>
            </m:r>
          </m:sub>
        </m:sSub>
      </m:oMath>
    </w:p>
    <w:p w14:paraId="041AEDB8" w14:textId="5B203CF3" w:rsidR="009C2717" w:rsidRDefault="009C2717" w:rsidP="00E217AB">
      <w:pPr>
        <w:pStyle w:val="ListParagraph"/>
        <w:ind w:left="3600"/>
        <w:rPr>
          <w:rFonts w:eastAsiaTheme="minorEastAsia"/>
        </w:rPr>
      </w:pPr>
      <w:r w:rsidRPr="009C2717">
        <w:rPr>
          <w:rFonts w:eastAsiaTheme="minorEastAsia"/>
          <w:b/>
        </w:rPr>
        <w:t>R:</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t</m:t>
            </m:r>
          </m:sub>
        </m:sSub>
      </m:oMath>
    </w:p>
    <w:p w14:paraId="5015D289" w14:textId="77777777" w:rsidR="0080279B" w:rsidRDefault="0080279B" w:rsidP="0080279B">
      <w:pPr>
        <w:pStyle w:val="ListParagraph"/>
        <w:ind w:left="2160"/>
        <w:rPr>
          <w:rFonts w:eastAsiaTheme="minorEastAsia"/>
        </w:rPr>
      </w:pPr>
    </w:p>
    <w:p w14:paraId="0B2199B9" w14:textId="6DD3643D" w:rsidR="0080279B" w:rsidRDefault="0080279B" w:rsidP="0080279B">
      <w:pPr>
        <w:rPr>
          <w:rFonts w:eastAsiaTheme="minorEastAsia"/>
        </w:rPr>
      </w:pPr>
      <w:r>
        <w:t xml:space="preserve">Where </w:t>
      </w:r>
      <m:oMath>
        <m:r>
          <w:rPr>
            <w:rFonts w:ascii="Cambria Math" w:hAnsi="Cambria Math"/>
          </w:rPr>
          <m:t>a</m:t>
        </m:r>
      </m:oMath>
      <w:r>
        <w:rPr>
          <w:rFonts w:eastAsiaTheme="minorEastAsia"/>
        </w:rPr>
        <w:t xml:space="preserve"> is the recovery rate parameter, determined by the infectious period of the disease. For coronavirus, the infectious period is a combination of the incubation and symptomatic time periods, thus ranging from 12-28 days. Considering the upper range to give us more cushion in our model gives us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t_infectious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oMath>
      <w:r>
        <w:rPr>
          <w:rFonts w:eastAsiaTheme="minorEastAsia"/>
        </w:rPr>
        <w:t>. Studies show that the basic reproductive number of coronavirus is somewhere between 3 and 4. I picked 3.5 as the median, then I calculated the standard value of r in the SIR model using the following equation:</w:t>
      </w:r>
    </w:p>
    <w:p w14:paraId="703AB9A8" w14:textId="77777777" w:rsidR="0080279B" w:rsidRDefault="0080279B" w:rsidP="0080279B">
      <w:pPr>
        <w:rPr>
          <w:rFonts w:eastAsiaTheme="minorEastAsia"/>
        </w:rPr>
      </w:pPr>
    </w:p>
    <w:p w14:paraId="23130AAD" w14:textId="42068FD6" w:rsidR="0080279B" w:rsidRPr="00E217AB" w:rsidRDefault="00E217AB" w:rsidP="0080279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m:rPr>
                <m:sty m:val="p"/>
              </m:rPr>
              <w:rPr>
                <w:rFonts w:ascii="Cambria Math" w:hAnsi="Cambria Math"/>
              </w:rPr>
              <m:t>Φ</m:t>
            </m:r>
          </m:sub>
        </m:sSub>
        <m:r>
          <w:rPr>
            <w:rFonts w:ascii="Cambria Math" w:hAnsi="Cambria Math"/>
          </w:rPr>
          <m:t>=3.5= τcd</m:t>
        </m:r>
      </m:oMath>
    </w:p>
    <w:p w14:paraId="17F14923" w14:textId="77777777" w:rsidR="0080279B" w:rsidRPr="007230A0" w:rsidRDefault="0080279B" w:rsidP="0080279B">
      <w:pPr>
        <w:rPr>
          <w:rFonts w:eastAsiaTheme="minorEastAsia"/>
        </w:rPr>
      </w:pPr>
    </w:p>
    <w:p w14:paraId="0EEE745C" w14:textId="04E979D9" w:rsidR="0080279B" w:rsidRDefault="005C5EDA" w:rsidP="0080279B">
      <w:pPr>
        <w:rPr>
          <w:rFonts w:eastAsiaTheme="minorEastAsia"/>
        </w:rPr>
      </w:pPr>
      <w:r>
        <w:rPr>
          <w:rFonts w:eastAsiaTheme="minorEastAsia"/>
        </w:rPr>
        <w:t xml:space="preserve">Where tau is the </w:t>
      </w:r>
      <w:proofErr w:type="spellStart"/>
      <w:r>
        <w:rPr>
          <w:rFonts w:eastAsiaTheme="minorEastAsia"/>
        </w:rPr>
        <w:t>transmi</w:t>
      </w:r>
      <w:r w:rsidR="0080279B">
        <w:rPr>
          <w:rFonts w:eastAsiaTheme="minorEastAsia"/>
        </w:rPr>
        <w:t>tability</w:t>
      </w:r>
      <w:proofErr w:type="spellEnd"/>
      <w:r w:rsidR="0080279B">
        <w:rPr>
          <w:rFonts w:eastAsiaTheme="minorEastAsia"/>
        </w:rPr>
        <w:t xml:space="preserve">, c is the average rate of contact between </w:t>
      </w:r>
      <w:proofErr w:type="spellStart"/>
      <w:r w:rsidR="0080279B">
        <w:rPr>
          <w:rFonts w:eastAsiaTheme="minorEastAsia"/>
        </w:rPr>
        <w:t>susceptibles</w:t>
      </w:r>
      <w:proofErr w:type="spellEnd"/>
      <w:r w:rsidR="0080279B">
        <w:rPr>
          <w:rFonts w:eastAsiaTheme="minorEastAsia"/>
        </w:rPr>
        <w:t xml:space="preserve"> and </w:t>
      </w:r>
      <w:proofErr w:type="spellStart"/>
      <w:r w:rsidR="0080279B">
        <w:rPr>
          <w:rFonts w:eastAsiaTheme="minorEastAsia"/>
        </w:rPr>
        <w:t>infectives</w:t>
      </w:r>
      <w:proofErr w:type="spellEnd"/>
      <w:r w:rsidR="0080279B">
        <w:rPr>
          <w:rFonts w:eastAsiaTheme="minorEastAsia"/>
        </w:rPr>
        <w:t xml:space="preserve">, and d is the duration of infectiousness. Since r = </w:t>
      </w:r>
      <m:oMath>
        <m:r>
          <w:rPr>
            <w:rFonts w:ascii="Cambria Math" w:hAnsi="Cambria Math"/>
          </w:rPr>
          <m:t>τc</m:t>
        </m:r>
      </m:oMath>
      <w:r w:rsidR="0080279B">
        <w:rPr>
          <w:rFonts w:eastAsiaTheme="minorEastAsia"/>
        </w:rPr>
        <w:t xml:space="preserve"> and </w:t>
      </w:r>
      <m:oMath>
        <m:r>
          <w:rPr>
            <w:rFonts w:ascii="Cambria Math" w:hAnsi="Cambria Math"/>
          </w:rPr>
          <m:t>a=1/d</m:t>
        </m:r>
      </m:oMath>
      <w:r w:rsidR="0080279B">
        <w:rPr>
          <w:rFonts w:eastAsiaTheme="minorEastAsia"/>
        </w:rPr>
        <w:t xml:space="preserve">, then </w:t>
      </w:r>
      <m:oMath>
        <m:sSub>
          <m:sSubPr>
            <m:ctrlPr>
              <w:rPr>
                <w:rFonts w:ascii="Cambria Math" w:hAnsi="Cambria Math"/>
                <w:i/>
              </w:rPr>
            </m:ctrlPr>
          </m:sSubPr>
          <m:e>
            <m:r>
              <w:rPr>
                <w:rFonts w:ascii="Cambria Math" w:hAnsi="Cambria Math"/>
              </w:rPr>
              <m:t>R</m:t>
            </m:r>
          </m:e>
          <m:sub>
            <m:r>
              <m:rPr>
                <m:sty m:val="p"/>
              </m:rPr>
              <w:rPr>
                <w:rFonts w:ascii="Cambria Math" w:hAnsi="Cambria Math"/>
              </w:rPr>
              <m:t>Φ</m:t>
            </m:r>
          </m:sub>
        </m:sSub>
      </m:oMath>
      <w:r w:rsidR="0080279B">
        <w:rPr>
          <w:rFonts w:eastAsiaTheme="minorEastAsia"/>
        </w:rPr>
        <w:t xml:space="preserve"> can also be written as </w:t>
      </w:r>
      <m:oMath>
        <m:sSub>
          <m:sSubPr>
            <m:ctrlPr>
              <w:rPr>
                <w:rFonts w:ascii="Cambria Math" w:hAnsi="Cambria Math"/>
                <w:i/>
              </w:rPr>
            </m:ctrlPr>
          </m:sSubPr>
          <m:e>
            <m:r>
              <w:rPr>
                <w:rFonts w:ascii="Cambria Math" w:hAnsi="Cambria Math"/>
              </w:rPr>
              <m:t>R</m:t>
            </m:r>
          </m:e>
          <m:sub>
            <m:r>
              <m:rPr>
                <m:sty m:val="p"/>
              </m:rPr>
              <w:rPr>
                <w:rFonts w:ascii="Cambria Math" w:hAnsi="Cambria Math"/>
              </w:rPr>
              <m:t>Φ</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hAnsi="Cambria Math"/>
              </w:rPr>
              <m:t>a</m:t>
            </m:r>
          </m:den>
        </m:f>
        <m:r>
          <w:rPr>
            <w:rFonts w:ascii="Cambria Math" w:eastAsiaTheme="minorEastAsia" w:hAnsi="Cambria Math"/>
          </w:rPr>
          <m:t>=q</m:t>
        </m:r>
      </m:oMath>
      <w:r w:rsidR="0080279B">
        <w:rPr>
          <w:rFonts w:eastAsiaTheme="minorEastAsia"/>
        </w:rPr>
        <w:t xml:space="preserve">.  Solving for r, I found r to be 0.1458333. Now, if the SIPO improved </w:t>
      </w:r>
      <w:r w:rsidR="0080279B">
        <w:rPr>
          <w:rFonts w:eastAsiaTheme="minorEastAsia"/>
        </w:rPr>
        <w:lastRenderedPageBreak/>
        <w:t xml:space="preserve">social distancing so that the average rate of contact between </w:t>
      </w:r>
      <w:proofErr w:type="spellStart"/>
      <w:r w:rsidR="0080279B">
        <w:rPr>
          <w:rFonts w:eastAsiaTheme="minorEastAsia"/>
        </w:rPr>
        <w:t>infectives</w:t>
      </w:r>
      <w:proofErr w:type="spellEnd"/>
      <w:r w:rsidR="0080279B">
        <w:rPr>
          <w:rFonts w:eastAsiaTheme="minorEastAsia"/>
        </w:rPr>
        <w:t xml:space="preserve"> and </w:t>
      </w:r>
      <w:proofErr w:type="spellStart"/>
      <w:r w:rsidR="0080279B">
        <w:rPr>
          <w:rFonts w:eastAsiaTheme="minorEastAsia"/>
        </w:rPr>
        <w:t>susceptibles</w:t>
      </w:r>
      <w:proofErr w:type="spellEnd"/>
      <w:r w:rsidR="0080279B">
        <w:rPr>
          <w:rFonts w:eastAsiaTheme="minorEastAsia"/>
        </w:rPr>
        <w:t xml:space="preserve"> is </w:t>
      </w:r>
      <w:r w:rsidR="00024D3E">
        <w:rPr>
          <w:rFonts w:eastAsiaTheme="minorEastAsia"/>
        </w:rPr>
        <w:t>reduced by 80%</w:t>
      </w:r>
      <w:r w:rsidR="0080279B">
        <w:rPr>
          <w:rFonts w:eastAsiaTheme="minorEastAsia"/>
        </w:rPr>
        <w:t xml:space="preserve">, then the new </w:t>
      </w:r>
      <m:oMath>
        <m:sSub>
          <m:sSubPr>
            <m:ctrlPr>
              <w:rPr>
                <w:rFonts w:ascii="Cambria Math" w:hAnsi="Cambria Math"/>
                <w:i/>
              </w:rPr>
            </m:ctrlPr>
          </m:sSubPr>
          <m:e>
            <m:r>
              <w:rPr>
                <w:rFonts w:ascii="Cambria Math" w:hAnsi="Cambria Math"/>
              </w:rPr>
              <m:t>R</m:t>
            </m:r>
          </m:e>
          <m:sub>
            <m:r>
              <m:rPr>
                <m:sty m:val="p"/>
              </m:rPr>
              <w:rPr>
                <w:rFonts w:ascii="Cambria Math" w:hAnsi="Cambria Math"/>
              </w:rPr>
              <m:t>Φ</m:t>
            </m:r>
          </m:sub>
        </m:sSub>
        <m:r>
          <w:rPr>
            <w:rFonts w:ascii="Cambria Math" w:hAnsi="Cambria Math"/>
          </w:rPr>
          <m:t>=q</m:t>
        </m:r>
      </m:oMath>
      <w:r w:rsidR="0080279B">
        <w:rPr>
          <w:rFonts w:eastAsiaTheme="minorEastAsia"/>
        </w:rPr>
        <w:t xml:space="preserve"> value is </w:t>
      </w:r>
      <w:r w:rsidR="00024D3E">
        <w:rPr>
          <w:rFonts w:eastAsiaTheme="minorEastAsia"/>
        </w:rPr>
        <w:t>0.7</w:t>
      </w:r>
      <w:r w:rsidR="00874D46">
        <w:rPr>
          <w:rFonts w:eastAsiaTheme="minorEastAsia"/>
        </w:rPr>
        <w:t xml:space="preserve"> and thus r = 0.0291667</w:t>
      </w:r>
      <w:r w:rsidR="0080279B">
        <w:rPr>
          <w:rFonts w:eastAsiaTheme="minorEastAsia"/>
        </w:rPr>
        <w:t xml:space="preserve">. </w:t>
      </w:r>
      <w:r w:rsidR="006B276E">
        <w:rPr>
          <w:rFonts w:eastAsiaTheme="minorEastAsia"/>
        </w:rPr>
        <w:t xml:space="preserve">Another important consideration in the problem design was a stopping point. Since a vaccine was predicted to be available within a year, I decided that keeping the objective function bound by the constraints was only necessary for 365 days. Thus, the maximum number of stay at home order days is limited from the start date until day 365. </w:t>
      </w:r>
      <w:r w:rsidR="0080279B">
        <w:rPr>
          <w:rFonts w:eastAsiaTheme="minorEastAsia"/>
        </w:rPr>
        <w:t xml:space="preserve">In addition to these considerations, </w:t>
      </w:r>
      <w:r w:rsidR="00905146">
        <w:rPr>
          <w:rFonts w:eastAsiaTheme="minorEastAsia"/>
        </w:rPr>
        <w:t xml:space="preserve">Table 1 in Appendix A outlines the other statistical information important to characterizing this optimization problem. </w:t>
      </w:r>
    </w:p>
    <w:p w14:paraId="2C8D58BA" w14:textId="23F1D112" w:rsidR="0080279B" w:rsidRDefault="0080279B" w:rsidP="0080279B">
      <w:pPr>
        <w:rPr>
          <w:rFonts w:eastAsiaTheme="minorEastAsia"/>
        </w:rPr>
      </w:pPr>
    </w:p>
    <w:p w14:paraId="10726BB6" w14:textId="0C652080" w:rsidR="0080279B" w:rsidRDefault="00905146" w:rsidP="0080279B">
      <w:pPr>
        <w:rPr>
          <w:rFonts w:eastAsiaTheme="minorEastAsia"/>
        </w:rPr>
      </w:pPr>
      <w:r>
        <w:rPr>
          <w:rFonts w:eastAsiaTheme="minorEastAsia"/>
        </w:rPr>
        <w:t>Using this</w:t>
      </w:r>
      <w:r w:rsidR="00A72BEE">
        <w:rPr>
          <w:rFonts w:eastAsiaTheme="minorEastAsia"/>
        </w:rPr>
        <w:t xml:space="preserve"> information to formulate our optimization problem, we have</w:t>
      </w:r>
      <w:r w:rsidR="00E369C8">
        <w:rPr>
          <w:rFonts w:eastAsiaTheme="minorEastAsia"/>
        </w:rPr>
        <w:t xml:space="preserve"> a simple objective function, </w:t>
      </w:r>
      <m:oMath>
        <m:sSub>
          <m:sSubPr>
            <m:ctrlPr>
              <w:rPr>
                <w:rFonts w:ascii="Cambria Math" w:hAnsi="Cambria Math"/>
                <w:i/>
              </w:rPr>
            </m:ctrlPr>
          </m:sSubPr>
          <m:e>
            <m:r>
              <w:rPr>
                <w:rFonts w:ascii="Cambria Math" w:hAnsi="Cambria Math"/>
              </w:rPr>
              <m:t>∆t</m:t>
            </m:r>
          </m:e>
          <m:sub>
            <m:r>
              <w:rPr>
                <w:rFonts w:ascii="Cambria Math" w:hAnsi="Cambria Math"/>
              </w:rPr>
              <m:t>SH</m:t>
            </m:r>
          </m:sub>
        </m:sSub>
      </m:oMath>
      <w:r>
        <w:rPr>
          <w:rFonts w:eastAsiaTheme="minorEastAsia"/>
        </w:rPr>
        <w:t>, written in terms of 2 variables</w:t>
      </w:r>
      <w:r w:rsidR="00264F69">
        <w:rPr>
          <w:rFonts w:eastAsiaTheme="minorEastAsia"/>
        </w:rPr>
        <w:t>, the SIPO start date</w:t>
      </w:r>
      <m:oMath>
        <m:r>
          <w:rPr>
            <w:rFonts w:ascii="Cambria Math" w:eastAsiaTheme="minorEastAsia"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0SH</m:t>
            </m:r>
          </m:sub>
        </m:sSub>
      </m:oMath>
      <w:r w:rsidR="00264F69">
        <w:rPr>
          <w:rFonts w:eastAsiaTheme="minorEastAsia"/>
        </w:rPr>
        <w:t xml:space="preserve"> and the stop date, </w:t>
      </w:r>
      <m:oMath>
        <m:sSub>
          <m:sSubPr>
            <m:ctrlPr>
              <w:rPr>
                <w:rFonts w:ascii="Cambria Math" w:hAnsi="Cambria Math"/>
                <w:i/>
              </w:rPr>
            </m:ctrlPr>
          </m:sSubPr>
          <m:e>
            <m:r>
              <w:rPr>
                <w:rFonts w:ascii="Cambria Math" w:hAnsi="Cambria Math"/>
              </w:rPr>
              <m:t xml:space="preserve"> t</m:t>
            </m:r>
          </m:e>
          <m:sub>
            <m:r>
              <w:rPr>
                <w:rFonts w:ascii="Cambria Math" w:hAnsi="Cambria Math"/>
              </w:rPr>
              <m:t>fSH</m:t>
            </m:r>
          </m:sub>
        </m:sSub>
      </m:oMath>
      <w:r w:rsidR="00264F69">
        <w:rPr>
          <w:rFonts w:eastAsiaTheme="minorEastAsia"/>
        </w:rPr>
        <w:t xml:space="preserve">, </w:t>
      </w:r>
      <w:r>
        <w:rPr>
          <w:rFonts w:eastAsiaTheme="minorEastAsia"/>
        </w:rPr>
        <w:t>and whose minimum is limited</w:t>
      </w:r>
      <w:r w:rsidR="00414022">
        <w:rPr>
          <w:rFonts w:eastAsiaTheme="minorEastAsia"/>
        </w:rPr>
        <w:t xml:space="preserve"> by </w:t>
      </w:r>
      <w:r w:rsidR="00F44460">
        <w:rPr>
          <w:rFonts w:eastAsiaTheme="minorEastAsia"/>
        </w:rPr>
        <w:t>4</w:t>
      </w:r>
      <w:r>
        <w:rPr>
          <w:rFonts w:eastAsiaTheme="minorEastAsia"/>
        </w:rPr>
        <w:t xml:space="preserve"> constraints. </w:t>
      </w:r>
      <w:r w:rsidR="00B007A8">
        <w:rPr>
          <w:rFonts w:eastAsiaTheme="minorEastAsia"/>
        </w:rPr>
        <w:t>The optimization problem is written in standard form below:</w:t>
      </w:r>
    </w:p>
    <w:p w14:paraId="048A0B94" w14:textId="77777777" w:rsidR="00A72BEE" w:rsidRDefault="00A72BEE" w:rsidP="0080279B">
      <w:pPr>
        <w:rPr>
          <w:rFonts w:eastAsiaTheme="minorEastAsia"/>
        </w:rPr>
      </w:pPr>
    </w:p>
    <w:p w14:paraId="61CDE51F" w14:textId="25F5ECA8" w:rsidR="00A72BEE" w:rsidRDefault="00A72BEE" w:rsidP="00A72BEE">
      <w:pPr>
        <w:rPr>
          <w:rFonts w:eastAsiaTheme="minorEastAsia"/>
        </w:rPr>
      </w:pPr>
      <w:r>
        <w:rPr>
          <w:rFonts w:eastAsiaTheme="minorEastAsia"/>
        </w:rPr>
        <w:t>MIN</w:t>
      </w:r>
      <w:r>
        <w:rPr>
          <w:rFonts w:eastAsiaTheme="minorEastAsia"/>
        </w:rPr>
        <w:tab/>
      </w:r>
      <w:r>
        <w:rPr>
          <w:rFonts w:eastAsiaTheme="minorEastAsia"/>
        </w:rPr>
        <w:tab/>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fSH</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0SH</m:t>
            </m:r>
          </m:sub>
        </m:sSub>
      </m:oMath>
    </w:p>
    <w:p w14:paraId="3970377E" w14:textId="77777777" w:rsidR="0058508F" w:rsidRPr="00517894" w:rsidRDefault="0058508F" w:rsidP="00A72BEE">
      <w:pPr>
        <w:rPr>
          <w:b/>
        </w:rPr>
      </w:pPr>
    </w:p>
    <w:p w14:paraId="545D241D" w14:textId="09DB7991" w:rsidR="00A72BEE" w:rsidRDefault="00A72BEE" w:rsidP="0080279B">
      <w:pPr>
        <w:rPr>
          <w:rFonts w:eastAsiaTheme="minorEastAsia"/>
        </w:rPr>
      </w:pPr>
      <w:r>
        <w:rPr>
          <w:rFonts w:eastAsiaTheme="minorEastAsia"/>
        </w:rPr>
        <w:t>W.R.T.</w:t>
      </w:r>
      <w:r w:rsidR="0058508F">
        <w:rPr>
          <w:rFonts w:eastAsiaTheme="minorEastAsia"/>
        </w:rPr>
        <w:tab/>
      </w:r>
      <w:r w:rsidR="0058508F">
        <w:rPr>
          <w:rFonts w:eastAsiaTheme="minorEastAsia"/>
        </w:rPr>
        <w:tab/>
      </w:r>
      <w:r>
        <w:rPr>
          <w:rFonts w:eastAsiaTheme="minorEastAsia"/>
        </w:rPr>
        <w:t xml:space="preserve"> </w:t>
      </w:r>
      <m:oMath>
        <m:r>
          <w:rPr>
            <w:rFonts w:ascii="Cambria Math" w:eastAsiaTheme="minorEastAsia" w:hAnsi="Cambria Math"/>
          </w:rPr>
          <m:t>t=</m:t>
        </m:r>
        <m:sSub>
          <m:sSubPr>
            <m:ctrlPr>
              <w:rPr>
                <w:rFonts w:ascii="Cambria Math" w:hAnsi="Cambria Math"/>
                <w:i/>
              </w:rPr>
            </m:ctrlPr>
          </m:sSubPr>
          <m:e>
            <m:r>
              <w:rPr>
                <w:rFonts w:ascii="Cambria Math" w:hAnsi="Cambria Math"/>
              </w:rPr>
              <m:t>{ t</m:t>
            </m:r>
          </m:e>
          <m:sub>
            <m:r>
              <w:rPr>
                <w:rFonts w:ascii="Cambria Math" w:hAnsi="Cambria Math"/>
              </w:rPr>
              <m:t>0SH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fSH</m:t>
            </m:r>
          </m:sub>
        </m:sSub>
        <m:r>
          <w:rPr>
            <w:rFonts w:ascii="Cambria Math" w:hAnsi="Cambria Math"/>
          </w:rPr>
          <m:t xml:space="preserve"> }</m:t>
        </m:r>
      </m:oMath>
    </w:p>
    <w:p w14:paraId="210DA1EF" w14:textId="77777777" w:rsidR="0058508F" w:rsidRDefault="0058508F" w:rsidP="0080279B">
      <w:pPr>
        <w:rPr>
          <w:rFonts w:eastAsiaTheme="minorEastAsia"/>
        </w:rPr>
      </w:pPr>
    </w:p>
    <w:p w14:paraId="1EB6EC44" w14:textId="407F2528" w:rsidR="0058508F" w:rsidRPr="00CF2025" w:rsidRDefault="0058508F" w:rsidP="00CF2025">
      <w:pPr>
        <w:rPr>
          <w:rFonts w:eastAsiaTheme="minorEastAsia"/>
        </w:rPr>
      </w:pPr>
      <w:r>
        <w:rPr>
          <w:rFonts w:eastAsiaTheme="minorEastAsia"/>
        </w:rPr>
        <w:t>S.T.</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m:t>
        </m:r>
        <m:r>
          <w:rPr>
            <w:rFonts w:ascii="Cambria Math" w:hAnsi="Cambria Math"/>
          </w:rPr>
          <m:t>0.0175 × max(I)≤1500</m:t>
        </m:r>
      </m:oMath>
      <w:r w:rsidR="00EC1BE5">
        <w:rPr>
          <w:rFonts w:eastAsiaTheme="minorEastAsia"/>
        </w:rPr>
        <w:tab/>
      </w:r>
    </w:p>
    <w:p w14:paraId="17EC614E" w14:textId="77777777" w:rsidR="0058508F" w:rsidRDefault="0058508F">
      <w:pPr>
        <w:rPr>
          <w:rFonts w:eastAsiaTheme="minorEastAsia"/>
        </w:rPr>
      </w:pPr>
      <w:r>
        <w:rPr>
          <w:rFonts w:eastAsiaTheme="minorEastAsia"/>
        </w:rPr>
        <w:tab/>
      </w:r>
      <w:r>
        <w:rPr>
          <w:rFonts w:eastAsiaTheme="minorEastAsia"/>
        </w:rPr>
        <w:tab/>
      </w:r>
    </w:p>
    <w:p w14:paraId="5D3AA36D" w14:textId="2DFCB179" w:rsidR="00EF75A4" w:rsidRDefault="0058508F">
      <w:pPr>
        <w:rPr>
          <w:rFonts w:eastAsiaTheme="minorEastAsia"/>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0SH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fSH</m:t>
            </m:r>
          </m:sub>
        </m:sSub>
        <m:r>
          <w:rPr>
            <w:rFonts w:ascii="Cambria Math" w:hAnsi="Cambria Math"/>
          </w:rPr>
          <m:t>≤0</m:t>
        </m:r>
      </m:oMath>
    </w:p>
    <w:p w14:paraId="221ABDBF" w14:textId="77777777" w:rsidR="0058508F" w:rsidRDefault="0058508F">
      <w:pPr>
        <w:rPr>
          <w:rFonts w:eastAsiaTheme="minorEastAsia"/>
        </w:rPr>
      </w:pPr>
    </w:p>
    <w:p w14:paraId="052C3F80" w14:textId="64C0AF13" w:rsidR="00874D46" w:rsidRDefault="0058508F" w:rsidP="0058508F">
      <w:pPr>
        <w:rPr>
          <w:rFonts w:eastAsiaTheme="minorEastAsia"/>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 t</m:t>
            </m:r>
          </m:e>
          <m:sub>
            <m:r>
              <w:rPr>
                <w:rFonts w:ascii="Cambria Math" w:hAnsi="Cambria Math"/>
              </w:rPr>
              <m:t>0SH</m:t>
            </m:r>
          </m:sub>
        </m:sSub>
        <m:r>
          <w:rPr>
            <w:rFonts w:ascii="Cambria Math" w:hAnsi="Cambria Math"/>
          </w:rPr>
          <m:t xml:space="preserve"> ≤62, - </m:t>
        </m:r>
        <m:sSub>
          <m:sSubPr>
            <m:ctrlPr>
              <w:rPr>
                <w:rFonts w:ascii="Cambria Math" w:hAnsi="Cambria Math"/>
                <w:i/>
              </w:rPr>
            </m:ctrlPr>
          </m:sSubPr>
          <m:e>
            <m:r>
              <w:rPr>
                <w:rFonts w:ascii="Cambria Math" w:hAnsi="Cambria Math"/>
              </w:rPr>
              <m:t>t</m:t>
            </m:r>
          </m:e>
          <m:sub>
            <m:r>
              <w:rPr>
                <w:rFonts w:ascii="Cambria Math" w:hAnsi="Cambria Math"/>
              </w:rPr>
              <m:t>fSH</m:t>
            </m:r>
          </m:sub>
        </m:sSub>
        <m:r>
          <w:rPr>
            <w:rFonts w:ascii="Cambria Math" w:hAnsi="Cambria Math"/>
          </w:rPr>
          <m:t>≤62</m:t>
        </m:r>
      </m:oMath>
      <w:r w:rsidR="00874D46">
        <w:rPr>
          <w:rFonts w:eastAsiaTheme="minorEastAsia"/>
        </w:rPr>
        <w:t xml:space="preserve"> </w:t>
      </w:r>
    </w:p>
    <w:p w14:paraId="76EE1AA8" w14:textId="77777777" w:rsidR="0058508F" w:rsidRDefault="0058508F">
      <w:pPr>
        <w:rPr>
          <w:rFonts w:eastAsiaTheme="minorEastAsia"/>
        </w:rPr>
      </w:pPr>
    </w:p>
    <w:p w14:paraId="512517D9" w14:textId="0ADD406A" w:rsidR="0058508F" w:rsidRDefault="0058508F" w:rsidP="0058508F">
      <w:pPr>
        <w:pStyle w:val="ListParagrap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m:t>
                </m:r>
              </m:e>
            </m:d>
          </m:e>
        </m:func>
        <m:r>
          <w:rPr>
            <w:rFonts w:ascii="Cambria Math" w:hAnsi="Cambria Math"/>
          </w:rPr>
          <m:t>× 0.20 × 0.3333≤5070</m:t>
        </m:r>
      </m:oMath>
    </w:p>
    <w:p w14:paraId="1DE9F52B" w14:textId="77777777" w:rsidR="00414022" w:rsidRPr="00BC20D4" w:rsidRDefault="00414022" w:rsidP="00BC20D4">
      <w:pPr>
        <w:rPr>
          <w:rFonts w:eastAsiaTheme="minorEastAsia"/>
        </w:rPr>
      </w:pPr>
    </w:p>
    <w:p w14:paraId="3FB903F3" w14:textId="6D1B5164" w:rsidR="002E1431" w:rsidRDefault="00BA0F4A" w:rsidP="002E1431">
      <w:pPr>
        <w:rPr>
          <w:rFonts w:eastAsiaTheme="minorEastAsia"/>
        </w:rPr>
      </w:pPr>
      <w:r>
        <w:rPr>
          <w:rFonts w:eastAsiaTheme="minorEastAsia"/>
        </w:rPr>
        <w:t xml:space="preserve">It is important to note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E143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oMath>
      <w:r w:rsidR="002E1431">
        <w:rPr>
          <w:rFonts w:eastAsiaTheme="minorEastAsia"/>
        </w:rPr>
        <w:t xml:space="preserve">, while they don’t directly involve </w:t>
      </w:r>
      <m:oMath>
        <m:sSub>
          <m:sSubPr>
            <m:ctrlPr>
              <w:rPr>
                <w:rFonts w:ascii="Cambria Math" w:hAnsi="Cambria Math"/>
                <w:i/>
              </w:rPr>
            </m:ctrlPr>
          </m:sSubPr>
          <m:e>
            <m:r>
              <w:rPr>
                <w:rFonts w:ascii="Cambria Math" w:hAnsi="Cambria Math"/>
              </w:rPr>
              <m:t>t</m:t>
            </m:r>
          </m:e>
          <m:sub>
            <m:r>
              <w:rPr>
                <w:rFonts w:ascii="Cambria Math" w:hAnsi="Cambria Math"/>
              </w:rPr>
              <m:t>0SH</m:t>
            </m:r>
          </m:sub>
        </m:sSub>
        <m:r>
          <w:rPr>
            <w:rFonts w:ascii="Cambria Math" w:hAnsi="Cambria Math"/>
          </w:rPr>
          <m:t xml:space="preserve">  </m:t>
        </m:r>
      </m:oMath>
      <w:r w:rsidR="002E1431">
        <w:rPr>
          <w:rFonts w:eastAsiaTheme="minorEastAsia"/>
        </w:rPr>
        <w:t xml:space="preserve">or </w:t>
      </w:r>
      <m:oMath>
        <m:sSub>
          <m:sSubPr>
            <m:ctrlPr>
              <w:rPr>
                <w:rFonts w:ascii="Cambria Math" w:hAnsi="Cambria Math"/>
                <w:i/>
              </w:rPr>
            </m:ctrlPr>
          </m:sSubPr>
          <m:e>
            <m:r>
              <w:rPr>
                <w:rFonts w:ascii="Cambria Math" w:hAnsi="Cambria Math"/>
              </w:rPr>
              <m:t>t</m:t>
            </m:r>
          </m:e>
          <m:sub>
            <m:r>
              <w:rPr>
                <w:rFonts w:ascii="Cambria Math" w:hAnsi="Cambria Math"/>
              </w:rPr>
              <m:t>fSH</m:t>
            </m:r>
          </m:sub>
        </m:sSub>
      </m:oMath>
      <w:r w:rsidR="002E1431">
        <w:rPr>
          <w:rFonts w:eastAsiaTheme="minorEastAsia"/>
        </w:rPr>
        <w:t xml:space="preserve"> , are reliant on them through the term </w:t>
      </w:r>
      <m:oMath>
        <m:r>
          <w:rPr>
            <w:rFonts w:ascii="Cambria Math" w:hAnsi="Cambria Math"/>
          </w:rPr>
          <m:t>max(I)</m:t>
        </m:r>
      </m:oMath>
      <w:r w:rsidR="002E1431">
        <w:rPr>
          <w:rFonts w:eastAsiaTheme="minorEastAsia"/>
        </w:rPr>
        <w:t xml:space="preserve">, since the maximum number of infectives is depending on the </w:t>
      </w:r>
      <w:r w:rsidR="002E1431">
        <w:rPr>
          <w:rFonts w:eastAsiaTheme="minorEastAsia"/>
          <w:i/>
        </w:rPr>
        <w:t xml:space="preserve">r </w:t>
      </w:r>
      <w:r w:rsidR="002E1431">
        <w:rPr>
          <w:rFonts w:eastAsiaTheme="minorEastAsia"/>
        </w:rPr>
        <w:t xml:space="preserve">value in the update formula of the SIR model. And this </w:t>
      </w:r>
      <w:r w:rsidR="002E1431">
        <w:rPr>
          <w:rFonts w:eastAsiaTheme="minorEastAsia"/>
          <w:i/>
        </w:rPr>
        <w:t xml:space="preserve">r </w:t>
      </w:r>
      <w:r w:rsidR="002E1431">
        <w:rPr>
          <w:rFonts w:eastAsiaTheme="minorEastAsia"/>
        </w:rPr>
        <w:t>value is dependent on time as illustrated in the following piecewise function:</w:t>
      </w:r>
    </w:p>
    <w:p w14:paraId="74A14695" w14:textId="77777777" w:rsidR="002E1431" w:rsidRDefault="002E1431" w:rsidP="002E1431">
      <w:pPr>
        <w:rPr>
          <w:rFonts w:eastAsiaTheme="minorEastAsia"/>
        </w:rPr>
      </w:pPr>
    </w:p>
    <w:p w14:paraId="11F1916C" w14:textId="7E3BC17F" w:rsidR="002E1431" w:rsidRPr="002E1431" w:rsidRDefault="002E1431" w:rsidP="002E1431">
      <w:pPr>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0.14583                    for                      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0SH</m:t>
                      </m:r>
                    </m:sub>
                  </m:sSub>
                  <m:r>
                    <w:rPr>
                      <w:rFonts w:ascii="Cambria Math" w:eastAsiaTheme="minorEastAsia" w:hAnsi="Cambria Math"/>
                    </w:rPr>
                    <m:t xml:space="preserve"> </m:t>
                  </m:r>
                </m:e>
                <m:e>
                  <m:r>
                    <w:rPr>
                      <w:rFonts w:ascii="Cambria Math" w:eastAsiaTheme="minorEastAsia" w:hAnsi="Cambria Math"/>
                    </w:rPr>
                    <m:t xml:space="preserve">0.0291667              for         </m:t>
                  </m:r>
                  <m:sSub>
                    <m:sSubPr>
                      <m:ctrlPr>
                        <w:rPr>
                          <w:rFonts w:ascii="Cambria Math" w:hAnsi="Cambria Math"/>
                          <w:i/>
                        </w:rPr>
                      </m:ctrlPr>
                    </m:sSubPr>
                    <m:e>
                      <m:r>
                        <w:rPr>
                          <w:rFonts w:ascii="Cambria Math" w:hAnsi="Cambria Math"/>
                        </w:rPr>
                        <m:t>t</m:t>
                      </m:r>
                    </m:e>
                    <m:sub>
                      <m:r>
                        <w:rPr>
                          <w:rFonts w:ascii="Cambria Math" w:hAnsi="Cambria Math"/>
                        </w:rPr>
                        <m:t>0SH</m:t>
                      </m:r>
                    </m:sub>
                  </m:sSub>
                  <m:r>
                    <w:rPr>
                      <w:rFonts w:ascii="Cambria Math" w:hAnsi="Cambria Math"/>
                    </w:rPr>
                    <m:t>≤</m:t>
                  </m:r>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fSH</m:t>
                      </m:r>
                    </m:sub>
                  </m:sSub>
                </m:e>
                <m:e>
                  <m:r>
                    <w:rPr>
                      <w:rFonts w:ascii="Cambria Math" w:eastAsiaTheme="minorEastAsia" w:hAnsi="Cambria Math"/>
                    </w:rPr>
                    <m:t xml:space="preserve">0.07                           for                       </m:t>
                  </m:r>
                  <m:sSub>
                    <m:sSubPr>
                      <m:ctrlPr>
                        <w:rPr>
                          <w:rFonts w:ascii="Cambria Math" w:hAnsi="Cambria Math"/>
                          <w:i/>
                        </w:rPr>
                      </m:ctrlPr>
                    </m:sSubPr>
                    <m:e>
                      <m:r>
                        <w:rPr>
                          <w:rFonts w:ascii="Cambria Math" w:hAnsi="Cambria Math"/>
                        </w:rPr>
                        <m:t>t</m:t>
                      </m:r>
                    </m:e>
                    <m:sub>
                      <m:r>
                        <w:rPr>
                          <w:rFonts w:ascii="Cambria Math" w:hAnsi="Cambria Math"/>
                        </w:rPr>
                        <m:t>fSH</m:t>
                      </m:r>
                    </m:sub>
                  </m:sSub>
                  <m:r>
                    <w:rPr>
                      <w:rFonts w:ascii="Cambria Math" w:hAnsi="Cambria Math"/>
                    </w:rPr>
                    <m:t>≤t</m:t>
                  </m:r>
                </m:e>
              </m:eqArr>
            </m:e>
          </m:d>
        </m:oMath>
      </m:oMathPara>
    </w:p>
    <w:p w14:paraId="29CE30F5" w14:textId="77777777" w:rsidR="002E1431" w:rsidRDefault="002E1431" w:rsidP="00BA0F4A">
      <w:pPr>
        <w:rPr>
          <w:rFonts w:eastAsiaTheme="minorEastAsia"/>
        </w:rPr>
      </w:pPr>
    </w:p>
    <w:p w14:paraId="72D5CA7D" w14:textId="1E9C734B" w:rsidR="00B514A3" w:rsidRDefault="00F74B9C" w:rsidP="00BA0F4A">
      <w:pPr>
        <w:rPr>
          <w:rFonts w:eastAsiaTheme="minorEastAsia"/>
        </w:rPr>
      </w:pPr>
      <w:r>
        <w:rPr>
          <w:rFonts w:eastAsiaTheme="minorEastAsia"/>
        </w:rPr>
        <w:t xml:space="preserve">For the control scenario with no SIPO, </w:t>
      </w:r>
      <m:oMath>
        <m:sSub>
          <m:sSubPr>
            <m:ctrlPr>
              <w:rPr>
                <w:rFonts w:ascii="Cambria Math" w:hAnsi="Cambria Math"/>
                <w:i/>
              </w:rPr>
            </m:ctrlPr>
          </m:sSubPr>
          <m:e>
            <m:r>
              <w:rPr>
                <w:rFonts w:ascii="Cambria Math" w:hAnsi="Cambria Math"/>
              </w:rPr>
              <m:t>∆t</m:t>
            </m:r>
          </m:e>
          <m:sub>
            <m:r>
              <w:rPr>
                <w:rFonts w:ascii="Cambria Math" w:hAnsi="Cambria Math"/>
              </w:rPr>
              <m:t>SH</m:t>
            </m:r>
          </m:sub>
        </m:sSub>
      </m:oMath>
      <w:r>
        <w:rPr>
          <w:rFonts w:eastAsiaTheme="minorEastAsia"/>
        </w:rPr>
        <w:t xml:space="preserve"> = 0, I examined how far the function overstepped the constraints. When modeling Washington’</w:t>
      </w:r>
      <w:r w:rsidR="002949B6">
        <w:rPr>
          <w:rFonts w:eastAsiaTheme="minorEastAsia"/>
        </w:rPr>
        <w:t xml:space="preserve">s current situation, I </w:t>
      </w:r>
      <w:r w:rsidR="000D6D80">
        <w:rPr>
          <w:rFonts w:eastAsiaTheme="minorEastAsia"/>
        </w:rPr>
        <w:t>plotted a graph hardcoded with the SIPO start and stop dates</w:t>
      </w:r>
      <w:r w:rsidR="002D145E">
        <w:rPr>
          <w:rFonts w:eastAsiaTheme="minorEastAsia"/>
        </w:rPr>
        <w:t xml:space="preserve">. I will be using this one as a comparison to the optimized problem. </w:t>
      </w:r>
    </w:p>
    <w:p w14:paraId="16D7F7E3" w14:textId="77777777" w:rsidR="00A03150" w:rsidRDefault="00A03150" w:rsidP="00BA0F4A">
      <w:pPr>
        <w:rPr>
          <w:rFonts w:eastAsiaTheme="minorEastAsia"/>
        </w:rPr>
      </w:pPr>
    </w:p>
    <w:p w14:paraId="2F83FD59" w14:textId="3E836F81" w:rsidR="00264F69" w:rsidRDefault="00A03150" w:rsidP="00BA0F4A">
      <w:pPr>
        <w:rPr>
          <w:rFonts w:eastAsiaTheme="minorEastAsia"/>
        </w:rPr>
      </w:pPr>
      <w:r>
        <w:rPr>
          <w:rFonts w:eastAsiaTheme="minorEastAsia"/>
          <w:b/>
        </w:rPr>
        <w:t>Optimization Algorithm Selection</w:t>
      </w:r>
    </w:p>
    <w:p w14:paraId="6B1F8E93" w14:textId="5AAF2930" w:rsidR="003A7C5B" w:rsidRDefault="00264F69" w:rsidP="00BA0F4A">
      <w:pPr>
        <w:rPr>
          <w:rFonts w:eastAsiaTheme="minorEastAsia"/>
        </w:rPr>
      </w:pPr>
      <w:r>
        <w:rPr>
          <w:rFonts w:eastAsiaTheme="minorEastAsia"/>
        </w:rPr>
        <w:t>The optimization problem has a simple continuous objective function with only 2 variables, and several linear and nonlinear constraints, of which some are dep</w:t>
      </w:r>
      <w:r w:rsidR="00797D23">
        <w:rPr>
          <w:rFonts w:eastAsiaTheme="minorEastAsia"/>
        </w:rPr>
        <w:t xml:space="preserve">endent on non-design variables. </w:t>
      </w:r>
      <w:r w:rsidR="00797D23">
        <w:rPr>
          <w:rFonts w:eastAsiaTheme="minorEastAsia"/>
        </w:rPr>
        <w:lastRenderedPageBreak/>
        <w:t>This reliance on non-design variables drew me towards using Matlab’s built in tool box</w:t>
      </w:r>
      <w:r w:rsidR="00855F97">
        <w:rPr>
          <w:rFonts w:eastAsiaTheme="minorEastAsia"/>
        </w:rPr>
        <w:t xml:space="preserve">. I decided to use Matlab’s Sequential Quadratic Programming built in function </w:t>
      </w:r>
      <w:proofErr w:type="spellStart"/>
      <w:r w:rsidR="00855F97">
        <w:rPr>
          <w:rFonts w:eastAsiaTheme="minorEastAsia"/>
          <w:i/>
        </w:rPr>
        <w:t>fmincon</w:t>
      </w:r>
      <w:proofErr w:type="spellEnd"/>
      <w:r w:rsidR="00855F97">
        <w:rPr>
          <w:rFonts w:eastAsiaTheme="minorEastAsia"/>
        </w:rPr>
        <w:t xml:space="preserve"> since I needed an algorithm that could handle both li</w:t>
      </w:r>
      <w:r w:rsidR="00F75D6C">
        <w:rPr>
          <w:rFonts w:eastAsiaTheme="minorEastAsia"/>
        </w:rPr>
        <w:t>near and non-linear constraints, incorporate the use of non-design variables,</w:t>
      </w:r>
      <w:r w:rsidR="00855F97">
        <w:rPr>
          <w:rFonts w:eastAsiaTheme="minorEastAsia"/>
        </w:rPr>
        <w:t xml:space="preserve"> and </w:t>
      </w:r>
      <w:r w:rsidR="00F75D6C">
        <w:rPr>
          <w:rFonts w:eastAsiaTheme="minorEastAsia"/>
        </w:rPr>
        <w:t xml:space="preserve">be able to approximate gradients since I was unable to calculate one by hand for the non-linear constraints. </w:t>
      </w:r>
    </w:p>
    <w:p w14:paraId="089187C9" w14:textId="77777777" w:rsidR="009253EA" w:rsidRDefault="009253EA" w:rsidP="00BA0F4A">
      <w:pPr>
        <w:rPr>
          <w:rFonts w:eastAsiaTheme="minorEastAsia"/>
        </w:rPr>
      </w:pPr>
    </w:p>
    <w:p w14:paraId="134C60AF" w14:textId="69607B95" w:rsidR="00F34DB7" w:rsidRDefault="00F34DB7" w:rsidP="00BA0F4A">
      <w:pPr>
        <w:rPr>
          <w:rFonts w:eastAsiaTheme="minorEastAsia"/>
          <w:b/>
        </w:rPr>
      </w:pPr>
      <w:r>
        <w:rPr>
          <w:rFonts w:eastAsiaTheme="minorEastAsia"/>
          <w:b/>
        </w:rPr>
        <w:t>Design Space Exploration</w:t>
      </w:r>
    </w:p>
    <w:p w14:paraId="7C993F8E" w14:textId="59515637" w:rsidR="00320A9B" w:rsidRDefault="00D46FB8" w:rsidP="0029001F">
      <w:pPr>
        <w:rPr>
          <w:rFonts w:eastAsiaTheme="minorEastAsia"/>
        </w:rPr>
      </w:pPr>
      <w:r>
        <w:rPr>
          <w:rFonts w:eastAsiaTheme="minorEastAsia"/>
        </w:rPr>
        <w:t xml:space="preserve">The problem I designed is heavily dependent on the accuracy of the SIR graph. Thus, to evaluate the validity of my model, I </w:t>
      </w:r>
      <w:r w:rsidR="00F75D6C">
        <w:rPr>
          <w:rFonts w:eastAsiaTheme="minorEastAsia"/>
        </w:rPr>
        <w:t>graphed</w:t>
      </w:r>
      <w:r>
        <w:rPr>
          <w:rFonts w:eastAsiaTheme="minorEastAsia"/>
        </w:rPr>
        <w:t xml:space="preserve"> the SIR curves </w:t>
      </w:r>
      <w:r w:rsidR="00F75D6C">
        <w:rPr>
          <w:rFonts w:eastAsiaTheme="minorEastAsia"/>
        </w:rPr>
        <w:t xml:space="preserve">without SIPO implementation and the SIR curves based on Washington States actual actions </w:t>
      </w:r>
      <w:r>
        <w:rPr>
          <w:rFonts w:eastAsiaTheme="minorEastAsia"/>
        </w:rPr>
        <w:t xml:space="preserve">and </w:t>
      </w:r>
      <w:r w:rsidR="00F75D6C">
        <w:rPr>
          <w:rFonts w:eastAsiaTheme="minorEastAsia"/>
        </w:rPr>
        <w:t xml:space="preserve">proceeded to </w:t>
      </w:r>
      <w:r>
        <w:rPr>
          <w:rFonts w:eastAsiaTheme="minorEastAsia"/>
        </w:rPr>
        <w:t xml:space="preserve">compare them to the </w:t>
      </w:r>
      <w:r w:rsidR="00F75D6C">
        <w:rPr>
          <w:rFonts w:eastAsiaTheme="minorEastAsia"/>
        </w:rPr>
        <w:t>statistics provided by the Washington State Department of Health’s website.</w:t>
      </w:r>
    </w:p>
    <w:p w14:paraId="2F4016F9" w14:textId="77777777" w:rsidR="00D46FB8" w:rsidRDefault="00D46FB8" w:rsidP="0029001F">
      <w:pPr>
        <w:rPr>
          <w:rFonts w:eastAsiaTheme="minorEastAsia"/>
        </w:rPr>
      </w:pPr>
    </w:p>
    <w:p w14:paraId="1E2819DB" w14:textId="10D75174" w:rsidR="00320A9B" w:rsidRPr="00BE59E4" w:rsidRDefault="00F75D6C" w:rsidP="00BE59E4">
      <w:pPr>
        <w:rPr>
          <w:rFonts w:eastAsiaTheme="minorEastAsia"/>
        </w:rPr>
      </w:pPr>
      <w:r>
        <w:rPr>
          <w:rFonts w:eastAsiaTheme="minorEastAsia"/>
        </w:rPr>
        <w:t>The plot of the SIR curves without any social distancing measures is</w:t>
      </w:r>
      <w:r w:rsidR="00D46FB8">
        <w:rPr>
          <w:rFonts w:eastAsiaTheme="minorEastAsia"/>
        </w:rPr>
        <w:t xml:space="preserve"> shown in </w:t>
      </w:r>
      <w:r w:rsidR="00D46FB8" w:rsidRPr="00D46FB8">
        <w:rPr>
          <w:rFonts w:eastAsiaTheme="minorEastAsia"/>
          <w:i/>
        </w:rPr>
        <w:t>Figure 1</w:t>
      </w:r>
      <w:r w:rsidR="00D46FB8">
        <w:rPr>
          <w:rFonts w:eastAsiaTheme="minorEastAsia"/>
        </w:rPr>
        <w:t xml:space="preserve">. </w:t>
      </w:r>
      <w:r w:rsidR="00DD35EE">
        <w:rPr>
          <w:rFonts w:eastAsiaTheme="minorEastAsia"/>
        </w:rPr>
        <w:t xml:space="preserve">Based on this graph, we see that the peak of the virus progression would occur around middle of July </w:t>
      </w:r>
      <w:r>
        <w:rPr>
          <w:rFonts w:eastAsiaTheme="minorEastAsia"/>
        </w:rPr>
        <w:t>and predicts that</w:t>
      </w:r>
      <w:r w:rsidR="00DD35EE">
        <w:rPr>
          <w:rFonts w:eastAsiaTheme="minorEastAsia"/>
        </w:rPr>
        <w:t xml:space="preserve"> about </w:t>
      </w:r>
      <w:commentRangeStart w:id="20"/>
      <w:r w:rsidR="00DD35EE">
        <w:rPr>
          <w:rFonts w:eastAsiaTheme="minorEastAsia"/>
        </w:rPr>
        <w:t>35% of the population in Washington</w:t>
      </w:r>
      <w:commentRangeEnd w:id="20"/>
      <w:r w:rsidR="00D50057">
        <w:rPr>
          <w:rStyle w:val="CommentReference"/>
        </w:rPr>
        <w:commentReference w:id="20"/>
      </w:r>
      <w:r w:rsidR="00DD35EE">
        <w:rPr>
          <w:rFonts w:eastAsiaTheme="minorEastAsia"/>
        </w:rPr>
        <w:t xml:space="preserve"> </w:t>
      </w:r>
      <w:r>
        <w:rPr>
          <w:rFonts w:eastAsiaTheme="minorEastAsia"/>
        </w:rPr>
        <w:t>will</w:t>
      </w:r>
      <w:r w:rsidR="00DD35EE">
        <w:rPr>
          <w:rFonts w:eastAsiaTheme="minorEastAsia"/>
        </w:rPr>
        <w:t xml:space="preserve"> be</w:t>
      </w:r>
      <w:r>
        <w:rPr>
          <w:rFonts w:eastAsiaTheme="minorEastAsia"/>
        </w:rPr>
        <w:t>come</w:t>
      </w:r>
      <w:r w:rsidR="00DD35EE">
        <w:rPr>
          <w:rFonts w:eastAsiaTheme="minorEastAsia"/>
        </w:rPr>
        <w:t xml:space="preserve"> infected with coronavirus</w:t>
      </w:r>
      <w:r>
        <w:rPr>
          <w:rFonts w:eastAsiaTheme="minorEastAsia"/>
        </w:rPr>
        <w:t xml:space="preserve"> at the peak</w:t>
      </w:r>
      <w:r w:rsidR="00DD35EE">
        <w:rPr>
          <w:rFonts w:eastAsiaTheme="minorEastAsia"/>
        </w:rPr>
        <w:t xml:space="preserve">. </w:t>
      </w:r>
      <w:r w:rsidR="00724233">
        <w:rPr>
          <w:rFonts w:eastAsiaTheme="minorEastAsia"/>
        </w:rPr>
        <w:t xml:space="preserve">By March 23 (day 62), we can see from </w:t>
      </w:r>
      <w:r w:rsidR="00724233">
        <w:rPr>
          <w:rFonts w:eastAsiaTheme="minorEastAsia"/>
          <w:i/>
        </w:rPr>
        <w:t>Figure 2</w:t>
      </w:r>
      <w:r w:rsidR="00724233">
        <w:rPr>
          <w:rFonts w:eastAsiaTheme="minorEastAsia"/>
        </w:rPr>
        <w:t xml:space="preserve"> that the fraction of populati</w:t>
      </w:r>
      <w:r w:rsidR="00BE59E4">
        <w:rPr>
          <w:rFonts w:eastAsiaTheme="minorEastAsia"/>
        </w:rPr>
        <w:t>on infected is about 0.00005</w:t>
      </w:r>
      <w:r w:rsidR="00724233">
        <w:rPr>
          <w:rFonts w:eastAsiaTheme="minorEastAsia"/>
        </w:rPr>
        <w:t xml:space="preserve">. </w:t>
      </w:r>
      <w:r w:rsidR="00BE59E4">
        <w:rPr>
          <w:rFonts w:eastAsiaTheme="minorEastAsia"/>
        </w:rPr>
        <w:t xml:space="preserve">The number of reported cases in Washington State on March 23 was 369, which correlates to roughly 0.000048. Since 0.00005 </w:t>
      </w:r>
      <m:oMath>
        <m:r>
          <w:rPr>
            <w:rFonts w:ascii="Cambria Math" w:eastAsiaTheme="minorEastAsia" w:hAnsi="Cambria Math"/>
          </w:rPr>
          <m:t>≈</m:t>
        </m:r>
      </m:oMath>
      <w:r w:rsidR="00BE59E4">
        <w:rPr>
          <w:rFonts w:eastAsiaTheme="minorEastAsia"/>
        </w:rPr>
        <w:t xml:space="preserve"> 0.000048, and the peak of the virus roughly correlates to the projected peak of the virus wit</w:t>
      </w:r>
      <w:r w:rsidR="00B23C37">
        <w:rPr>
          <w:rFonts w:eastAsiaTheme="minorEastAsia"/>
        </w:rPr>
        <w:t xml:space="preserve">hout social distancing measures. Furthermore, upon plotting the actual actions of Washington state, </w:t>
      </w:r>
      <w:r w:rsidR="009A30EC">
        <w:rPr>
          <w:rFonts w:eastAsiaTheme="minorEastAsia"/>
        </w:rPr>
        <w:t xml:space="preserve">it’s apparent that the general trend of the number of infections closely follows the statistics from Washington State Department of Health as shown in </w:t>
      </w:r>
      <w:r w:rsidR="009A30EC">
        <w:rPr>
          <w:rFonts w:eastAsiaTheme="minorEastAsia"/>
          <w:i/>
        </w:rPr>
        <w:t>Figure 3</w:t>
      </w:r>
      <w:r w:rsidR="009A30EC">
        <w:rPr>
          <w:rFonts w:eastAsiaTheme="minorEastAsia"/>
        </w:rPr>
        <w:t xml:space="preserve">, </w:t>
      </w:r>
      <w:r w:rsidR="009A30EC">
        <w:rPr>
          <w:rFonts w:eastAsiaTheme="minorEastAsia"/>
          <w:i/>
        </w:rPr>
        <w:t>Figure 4</w:t>
      </w:r>
      <w:r w:rsidR="009A30EC">
        <w:rPr>
          <w:rFonts w:eastAsiaTheme="minorEastAsia"/>
        </w:rPr>
        <w:t xml:space="preserve">, and </w:t>
      </w:r>
      <w:r w:rsidR="009A30EC">
        <w:rPr>
          <w:rFonts w:eastAsiaTheme="minorEastAsia"/>
          <w:i/>
        </w:rPr>
        <w:t>Figure 5</w:t>
      </w:r>
      <w:r w:rsidR="009A30EC">
        <w:rPr>
          <w:rFonts w:eastAsiaTheme="minorEastAsia"/>
        </w:rPr>
        <w:t>. Thus,</w:t>
      </w:r>
      <w:r w:rsidR="00BE59E4">
        <w:rPr>
          <w:rFonts w:eastAsiaTheme="minorEastAsia"/>
        </w:rPr>
        <w:t xml:space="preserve"> I concluded that my model was valid. </w:t>
      </w:r>
    </w:p>
    <w:p w14:paraId="199E70AB" w14:textId="4A7C3656" w:rsidR="00D46FB8" w:rsidRPr="008B4EC9" w:rsidRDefault="008B4EC9" w:rsidP="008B4EC9">
      <w:pPr>
        <w:pStyle w:val="ListParagraph"/>
        <w:rPr>
          <w:rFonts w:eastAsiaTheme="minorEastAsia"/>
        </w:rPr>
      </w:pPr>
      <w:r>
        <w:rPr>
          <w:noProof/>
          <w:lang w:eastAsia="zh-CN"/>
        </w:rPr>
        <mc:AlternateContent>
          <mc:Choice Requires="wps">
            <w:drawing>
              <wp:anchor distT="0" distB="0" distL="114300" distR="114300" simplePos="0" relativeHeight="251672576" behindDoc="0" locked="0" layoutInCell="1" allowOverlap="1" wp14:anchorId="002EF968" wp14:editId="067826FC">
                <wp:simplePos x="0" y="0"/>
                <wp:positionH relativeFrom="column">
                  <wp:posOffset>-59690</wp:posOffset>
                </wp:positionH>
                <wp:positionV relativeFrom="paragraph">
                  <wp:posOffset>3930650</wp:posOffset>
                </wp:positionV>
                <wp:extent cx="2108835" cy="1930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2108835" cy="193040"/>
                        </a:xfrm>
                        <a:prstGeom prst="rect">
                          <a:avLst/>
                        </a:prstGeom>
                        <a:solidFill>
                          <a:prstClr val="white"/>
                        </a:solidFill>
                        <a:ln>
                          <a:noFill/>
                        </a:ln>
                        <a:effectLst/>
                      </wps:spPr>
                      <wps:txbx>
                        <w:txbxContent>
                          <w:p w14:paraId="728E38C5" w14:textId="006F1A85" w:rsidR="005F5390" w:rsidRPr="006E1958" w:rsidRDefault="005F5390" w:rsidP="006E1958">
                            <w:pPr>
                              <w:pStyle w:val="Caption"/>
                              <w:rPr>
                                <w:noProof/>
                                <w:sz w:val="11"/>
                                <w:lang w:eastAsia="zh-CN"/>
                              </w:rPr>
                            </w:pPr>
                            <w:r w:rsidRPr="006E1958">
                              <w:rPr>
                                <w:sz w:val="11"/>
                              </w:rPr>
                              <w:t xml:space="preserve">Figure </w:t>
                            </w:r>
                            <w:r>
                              <w:rPr>
                                <w:sz w:val="11"/>
                              </w:rPr>
                              <w:t>4</w:t>
                            </w:r>
                            <w:r w:rsidRPr="006E1958">
                              <w:rPr>
                                <w:sz w:val="11"/>
                              </w:rPr>
                              <w:t>. Close up image of Figure 3, noting shape of curve resembles that in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002EF968" id="_x0000_t202" coordsize="21600,21600" o:spt="202" path="m0,0l0,21600,21600,21600,21600,0xe">
                <v:stroke joinstyle="miter"/>
                <v:path gradientshapeok="t" o:connecttype="rect"/>
              </v:shapetype>
              <v:shape id="Text Box 11" o:spid="_x0000_s1026" type="#_x0000_t202" style="position:absolute;left:0;text-align:left;margin-left:-4.7pt;margin-top:309.5pt;width:166.05pt;height:15.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" stroked="f">
                <v:textbox inset="0,0,0,0">
                  <w:txbxContent>
                    <w:p w14:paraId="728E38C5" w14:textId="006F1A85" w:rsidR="005F5390" w:rsidRPr="006E1958" w:rsidRDefault="005F5390" w:rsidP="006E1958">
                      <w:pPr>
                        <w:pStyle w:val="Caption"/>
                        <w:rPr>
                          <w:noProof/>
                          <w:sz w:val="11"/>
                          <w:lang w:eastAsia="zh-CN"/>
                        </w:rPr>
                      </w:pPr>
                      <w:r w:rsidRPr="006E1958">
                        <w:rPr>
                          <w:sz w:val="11"/>
                        </w:rPr>
                        <w:t xml:space="preserve">Figure </w:t>
                      </w:r>
                      <w:r>
                        <w:rPr>
                          <w:sz w:val="11"/>
                        </w:rPr>
                        <w:t>4</w:t>
                      </w:r>
                      <w:r w:rsidRPr="006E1958">
                        <w:rPr>
                          <w:sz w:val="11"/>
                        </w:rPr>
                        <w:t>. Close up image of Figure 3, noting shape of curve resembles that in Figure 5.</w:t>
                      </w:r>
                    </w:p>
                  </w:txbxContent>
                </v:textbox>
                <w10:wrap type="square"/>
              </v:shape>
            </w:pict>
          </mc:Fallback>
        </mc:AlternateContent>
      </w:r>
      <w:r>
        <w:rPr>
          <w:rFonts w:eastAsiaTheme="minorEastAsia"/>
          <w:noProof/>
          <w:lang w:eastAsia="zh-CN"/>
        </w:rPr>
        <w:drawing>
          <wp:anchor distT="0" distB="0" distL="114300" distR="114300" simplePos="0" relativeHeight="251666432" behindDoc="0" locked="0" layoutInCell="1" allowOverlap="1" wp14:anchorId="56F38DBC" wp14:editId="737B0FF5">
            <wp:simplePos x="0" y="0"/>
            <wp:positionH relativeFrom="column">
              <wp:posOffset>-62230</wp:posOffset>
            </wp:positionH>
            <wp:positionV relativeFrom="paragraph">
              <wp:posOffset>2339975</wp:posOffset>
            </wp:positionV>
            <wp:extent cx="2108835" cy="1597025"/>
            <wp:effectExtent l="0" t="0" r="0" b="3175"/>
            <wp:wrapSquare wrapText="bothSides"/>
            <wp:docPr id="7" name="Picture 7" descr="../Dropbox/Screenshots/Screenshot%202020-05-24%2011.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20-05-24%2011.54.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835" cy="1597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8480" behindDoc="0" locked="0" layoutInCell="1" allowOverlap="1" wp14:anchorId="68E82435" wp14:editId="0B44AACE">
            <wp:simplePos x="0" y="0"/>
            <wp:positionH relativeFrom="column">
              <wp:posOffset>2105660</wp:posOffset>
            </wp:positionH>
            <wp:positionV relativeFrom="paragraph">
              <wp:posOffset>2314575</wp:posOffset>
            </wp:positionV>
            <wp:extent cx="3841115" cy="1602740"/>
            <wp:effectExtent l="0" t="0" r="0" b="0"/>
            <wp:wrapSquare wrapText="bothSides"/>
            <wp:docPr id="3" name="Picture 3" descr="../Dropbox/Screenshots/Screenshot%202020-05-31%2015.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20-05-31%2015.43.4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5" r="-805"/>
                    <a:stretch/>
                  </pic:blipFill>
                  <pic:spPr bwMode="auto">
                    <a:xfrm>
                      <a:off x="0" y="0"/>
                      <a:ext cx="3841115" cy="1602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74624" behindDoc="0" locked="0" layoutInCell="1" allowOverlap="1" wp14:anchorId="17FEC636" wp14:editId="64595FEC">
                <wp:simplePos x="0" y="0"/>
                <wp:positionH relativeFrom="column">
                  <wp:posOffset>2106128</wp:posOffset>
                </wp:positionH>
                <wp:positionV relativeFrom="paragraph">
                  <wp:posOffset>3922295</wp:posOffset>
                </wp:positionV>
                <wp:extent cx="3841115" cy="2120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841115" cy="212090"/>
                        </a:xfrm>
                        <a:prstGeom prst="rect">
                          <a:avLst/>
                        </a:prstGeom>
                        <a:solidFill>
                          <a:prstClr val="white"/>
                        </a:solidFill>
                        <a:ln>
                          <a:noFill/>
                        </a:ln>
                        <a:effectLst/>
                      </wps:spPr>
                      <wps:txbx>
                        <w:txbxContent>
                          <w:p w14:paraId="5F37A16D" w14:textId="527BF971" w:rsidR="005F5390" w:rsidRPr="006E1958" w:rsidRDefault="005F5390" w:rsidP="006E1958">
                            <w:pPr>
                              <w:pStyle w:val="Caption"/>
                              <w:rPr>
                                <w:noProof/>
                                <w:sz w:val="11"/>
                                <w:lang w:eastAsia="zh-CN"/>
                              </w:rPr>
                            </w:pPr>
                            <w:r w:rsidRPr="006E1958">
                              <w:rPr>
                                <w:sz w:val="11"/>
                              </w:rPr>
                              <w:t xml:space="preserve">Figure </w:t>
                            </w:r>
                            <w:r>
                              <w:rPr>
                                <w:sz w:val="11"/>
                              </w:rPr>
                              <w:t>5</w:t>
                            </w:r>
                            <w:r w:rsidRPr="006E1958">
                              <w:rPr>
                                <w:sz w:val="11"/>
                              </w:rPr>
                              <w:t>. Statistical plot of I curve collected from Washington State Department of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17FEC636" id="Text Box 12" o:spid="_x0000_s1027" type="#_x0000_t202" style="position:absolute;left:0;text-align:left;margin-left:165.85pt;margin-top:308.85pt;width:302.45pt;height:1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" stroked="f">
                <v:textbox style="mso-fit-shape-to-text:t" inset="0,0,0,0">
                  <w:txbxContent>
                    <w:p w14:paraId="5F37A16D" w14:textId="527BF971" w:rsidR="005F5390" w:rsidRPr="006E1958" w:rsidRDefault="005F5390" w:rsidP="006E1958">
                      <w:pPr>
                        <w:pStyle w:val="Caption"/>
                        <w:rPr>
                          <w:noProof/>
                          <w:sz w:val="11"/>
                          <w:lang w:eastAsia="zh-CN"/>
                        </w:rPr>
                      </w:pPr>
                      <w:r w:rsidRPr="006E1958">
                        <w:rPr>
                          <w:sz w:val="11"/>
                        </w:rPr>
                        <w:t xml:space="preserve">Figure </w:t>
                      </w:r>
                      <w:r>
                        <w:rPr>
                          <w:sz w:val="11"/>
                        </w:rPr>
                        <w:t>5</w:t>
                      </w:r>
                      <w:r w:rsidRPr="006E1958">
                        <w:rPr>
                          <w:sz w:val="11"/>
                        </w:rPr>
                        <w:t>. Statistical plot of I curve collected from Washington State Department of Health.</w:t>
                      </w:r>
                    </w:p>
                  </w:txbxContent>
                </v:textbox>
                <w10:wrap type="square"/>
              </v:shape>
            </w:pict>
          </mc:Fallback>
        </mc:AlternateContent>
      </w:r>
      <w:r w:rsidR="009253EA">
        <w:rPr>
          <w:noProof/>
          <w:lang w:eastAsia="zh-CN"/>
        </w:rPr>
        <mc:AlternateContent>
          <mc:Choice Requires="wps">
            <w:drawing>
              <wp:anchor distT="0" distB="0" distL="114300" distR="114300" simplePos="0" relativeHeight="251663360" behindDoc="0" locked="0" layoutInCell="1" allowOverlap="1" wp14:anchorId="351E8D48" wp14:editId="53C1DEB0">
                <wp:simplePos x="0" y="0"/>
                <wp:positionH relativeFrom="column">
                  <wp:posOffset>-63500</wp:posOffset>
                </wp:positionH>
                <wp:positionV relativeFrom="paragraph">
                  <wp:posOffset>1744980</wp:posOffset>
                </wp:positionV>
                <wp:extent cx="1939290" cy="4000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1939290" cy="400050"/>
                        </a:xfrm>
                        <a:prstGeom prst="rect">
                          <a:avLst/>
                        </a:prstGeom>
                        <a:solidFill>
                          <a:prstClr val="white"/>
                        </a:solidFill>
                        <a:ln>
                          <a:noFill/>
                        </a:ln>
                        <a:effectLst/>
                      </wps:spPr>
                      <wps:txbx>
                        <w:txbxContent>
                          <w:p w14:paraId="38AF17D1" w14:textId="6993FBDC" w:rsidR="005F5390" w:rsidRPr="00451FA7" w:rsidRDefault="005F5390" w:rsidP="00D46FB8">
                            <w:pPr>
                              <w:pStyle w:val="Caption"/>
                              <w:rPr>
                                <w:noProof/>
                                <w:sz w:val="11"/>
                                <w:lang w:eastAsia="zh-CN"/>
                              </w:rPr>
                            </w:pPr>
                            <w:r w:rsidRPr="00451FA7">
                              <w:rPr>
                                <w:sz w:val="11"/>
                              </w:rPr>
                              <w:t xml:space="preserve">Figure </w:t>
                            </w:r>
                            <w:r w:rsidRPr="00451FA7">
                              <w:rPr>
                                <w:sz w:val="11"/>
                              </w:rPr>
                              <w:fldChar w:fldCharType="begin"/>
                            </w:r>
                            <w:r w:rsidRPr="00451FA7">
                              <w:rPr>
                                <w:sz w:val="11"/>
                              </w:rPr>
                              <w:instrText xml:space="preserve"> SEQ Figure \* ARABIC </w:instrText>
                            </w:r>
                            <w:r w:rsidRPr="00451FA7">
                              <w:rPr>
                                <w:sz w:val="11"/>
                              </w:rPr>
                              <w:fldChar w:fldCharType="separate"/>
                            </w:r>
                            <w:r w:rsidRPr="00451FA7">
                              <w:rPr>
                                <w:noProof/>
                                <w:sz w:val="11"/>
                              </w:rPr>
                              <w:t>1</w:t>
                            </w:r>
                            <w:r w:rsidRPr="00451FA7">
                              <w:rPr>
                                <w:noProof/>
                                <w:sz w:val="11"/>
                              </w:rPr>
                              <w:fldChar w:fldCharType="end"/>
                            </w:r>
                            <w:r w:rsidRPr="00451FA7">
                              <w:rPr>
                                <w:sz w:val="11"/>
                              </w:rPr>
                              <w:t>. Plot of SIR curves without any social distancing measures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51E8D48" id="Text Box 4" o:spid="_x0000_s1028" type="#_x0000_t202" style="position:absolute;left:0;text-align:left;margin-left:-5pt;margin-top:137.4pt;width:152.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" stroked="f">
                <v:textbox inset="0,0,0,0">
                  <w:txbxContent>
                    <w:p w14:paraId="38AF17D1" w14:textId="6993FBDC" w:rsidR="005F5390" w:rsidRPr="00451FA7" w:rsidRDefault="005F5390" w:rsidP="00D46FB8">
                      <w:pPr>
                        <w:pStyle w:val="Caption"/>
                        <w:rPr>
                          <w:noProof/>
                          <w:sz w:val="11"/>
                          <w:lang w:eastAsia="zh-CN"/>
                        </w:rPr>
                      </w:pPr>
                      <w:r w:rsidRPr="00451FA7">
                        <w:rPr>
                          <w:sz w:val="11"/>
                        </w:rPr>
                        <w:t xml:space="preserve">Figure </w:t>
                      </w:r>
                      <w:r w:rsidRPr="00451FA7">
                        <w:rPr>
                          <w:sz w:val="11"/>
                        </w:rPr>
                        <w:fldChar w:fldCharType="begin"/>
                      </w:r>
                      <w:r w:rsidRPr="00451FA7">
                        <w:rPr>
                          <w:sz w:val="11"/>
                        </w:rPr>
                        <w:instrText xml:space="preserve"> SEQ Figure \* ARABIC </w:instrText>
                      </w:r>
                      <w:r w:rsidRPr="00451FA7">
                        <w:rPr>
                          <w:sz w:val="11"/>
                        </w:rPr>
                        <w:fldChar w:fldCharType="separate"/>
                      </w:r>
                      <w:r w:rsidRPr="00451FA7">
                        <w:rPr>
                          <w:noProof/>
                          <w:sz w:val="11"/>
                        </w:rPr>
                        <w:t>1</w:t>
                      </w:r>
                      <w:r w:rsidRPr="00451FA7">
                        <w:rPr>
                          <w:noProof/>
                          <w:sz w:val="11"/>
                        </w:rPr>
                        <w:fldChar w:fldCharType="end"/>
                      </w:r>
                      <w:r w:rsidRPr="00451FA7">
                        <w:rPr>
                          <w:sz w:val="11"/>
                        </w:rPr>
                        <w:t>. Plot of SIR curves without any social distancing measures implemented</w:t>
                      </w:r>
                    </w:p>
                  </w:txbxContent>
                </v:textbox>
                <w10:wrap type="square"/>
              </v:shape>
            </w:pict>
          </mc:Fallback>
        </mc:AlternateContent>
      </w:r>
      <w:r w:rsidR="009253EA">
        <w:rPr>
          <w:noProof/>
          <w:lang w:eastAsia="zh-CN"/>
        </w:rPr>
        <mc:AlternateContent>
          <mc:Choice Requires="wps">
            <w:drawing>
              <wp:anchor distT="0" distB="0" distL="114300" distR="114300" simplePos="0" relativeHeight="251665408" behindDoc="0" locked="0" layoutInCell="1" allowOverlap="1" wp14:anchorId="561FA005" wp14:editId="4F88ECBD">
                <wp:simplePos x="0" y="0"/>
                <wp:positionH relativeFrom="column">
                  <wp:posOffset>1995170</wp:posOffset>
                </wp:positionH>
                <wp:positionV relativeFrom="paragraph">
                  <wp:posOffset>1744980</wp:posOffset>
                </wp:positionV>
                <wp:extent cx="1941830" cy="38290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41830" cy="382905"/>
                        </a:xfrm>
                        <a:prstGeom prst="rect">
                          <a:avLst/>
                        </a:prstGeom>
                        <a:solidFill>
                          <a:prstClr val="white"/>
                        </a:solidFill>
                        <a:ln>
                          <a:noFill/>
                        </a:ln>
                        <a:effectLst/>
                      </wps:spPr>
                      <wps:txbx>
                        <w:txbxContent>
                          <w:p w14:paraId="4B0ADF6E" w14:textId="214355FC" w:rsidR="005F5390" w:rsidRPr="000D74A7" w:rsidRDefault="005F5390" w:rsidP="00D46FB8">
                            <w:pPr>
                              <w:pStyle w:val="Caption"/>
                              <w:rPr>
                                <w:noProof/>
                                <w:sz w:val="11"/>
                                <w:lang w:eastAsia="zh-CN"/>
                              </w:rPr>
                            </w:pPr>
                            <w:r w:rsidRPr="000D74A7">
                              <w:rPr>
                                <w:sz w:val="11"/>
                              </w:rPr>
                              <w:t xml:space="preserve">Figure </w:t>
                            </w:r>
                            <w:r w:rsidRPr="000D74A7">
                              <w:rPr>
                                <w:sz w:val="11"/>
                              </w:rPr>
                              <w:fldChar w:fldCharType="begin"/>
                            </w:r>
                            <w:r w:rsidRPr="000D74A7">
                              <w:rPr>
                                <w:sz w:val="11"/>
                              </w:rPr>
                              <w:instrText xml:space="preserve"> SEQ Figure \* ARABIC </w:instrText>
                            </w:r>
                            <w:r w:rsidRPr="000D74A7">
                              <w:rPr>
                                <w:sz w:val="11"/>
                              </w:rPr>
                              <w:fldChar w:fldCharType="separate"/>
                            </w:r>
                            <w:r w:rsidRPr="000D74A7">
                              <w:rPr>
                                <w:noProof/>
                                <w:sz w:val="11"/>
                              </w:rPr>
                              <w:t>2</w:t>
                            </w:r>
                            <w:r w:rsidRPr="000D74A7">
                              <w:rPr>
                                <w:noProof/>
                                <w:sz w:val="11"/>
                              </w:rPr>
                              <w:fldChar w:fldCharType="end"/>
                            </w:r>
                            <w:r w:rsidRPr="000D74A7">
                              <w:rPr>
                                <w:sz w:val="11"/>
                              </w:rPr>
                              <w:t>. Close up image of Figure 1 centered on day 62, to compare the fraction of population infected with the actual number documented by Washington State on March 23,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561FA005" id="Text Box 5" o:spid="_x0000_s1029" type="#_x0000_t202" style="position:absolute;left:0;text-align:left;margin-left:157.1pt;margin-top:137.4pt;width:152.9pt;height:30.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" stroked="f">
                <v:textbox style="mso-fit-shape-to-text:t" inset="0,0,0,0">
                  <w:txbxContent>
                    <w:p w14:paraId="4B0ADF6E" w14:textId="214355FC" w:rsidR="005F5390" w:rsidRPr="000D74A7" w:rsidRDefault="005F5390" w:rsidP="00D46FB8">
                      <w:pPr>
                        <w:pStyle w:val="Caption"/>
                        <w:rPr>
                          <w:noProof/>
                          <w:sz w:val="11"/>
                          <w:lang w:eastAsia="zh-CN"/>
                        </w:rPr>
                      </w:pPr>
                      <w:r w:rsidRPr="000D74A7">
                        <w:rPr>
                          <w:sz w:val="11"/>
                        </w:rPr>
                        <w:t xml:space="preserve">Figure </w:t>
                      </w:r>
                      <w:r w:rsidRPr="000D74A7">
                        <w:rPr>
                          <w:sz w:val="11"/>
                        </w:rPr>
                        <w:fldChar w:fldCharType="begin"/>
                      </w:r>
                      <w:r w:rsidRPr="000D74A7">
                        <w:rPr>
                          <w:sz w:val="11"/>
                        </w:rPr>
                        <w:instrText xml:space="preserve"> SEQ Figure \* ARABIC </w:instrText>
                      </w:r>
                      <w:r w:rsidRPr="000D74A7">
                        <w:rPr>
                          <w:sz w:val="11"/>
                        </w:rPr>
                        <w:fldChar w:fldCharType="separate"/>
                      </w:r>
                      <w:r w:rsidRPr="000D74A7">
                        <w:rPr>
                          <w:noProof/>
                          <w:sz w:val="11"/>
                        </w:rPr>
                        <w:t>2</w:t>
                      </w:r>
                      <w:r w:rsidRPr="000D74A7">
                        <w:rPr>
                          <w:noProof/>
                          <w:sz w:val="11"/>
                        </w:rPr>
                        <w:fldChar w:fldCharType="end"/>
                      </w:r>
                      <w:r w:rsidRPr="000D74A7">
                        <w:rPr>
                          <w:sz w:val="11"/>
                        </w:rPr>
                        <w:t>. Close up image of Figure 1 centered on day 62, to compare the fraction of population infected with the actual number documented by Washington State on March 23, 2020</w:t>
                      </w:r>
                    </w:p>
                  </w:txbxContent>
                </v:textbox>
                <w10:wrap type="square"/>
              </v:shape>
            </w:pict>
          </mc:Fallback>
        </mc:AlternateContent>
      </w:r>
      <w:r w:rsidR="009253EA">
        <w:rPr>
          <w:rFonts w:eastAsiaTheme="minorEastAsia"/>
          <w:noProof/>
          <w:lang w:eastAsia="zh-CN"/>
        </w:rPr>
        <w:drawing>
          <wp:anchor distT="0" distB="0" distL="114300" distR="114300" simplePos="0" relativeHeight="251658240" behindDoc="0" locked="0" layoutInCell="1" allowOverlap="1" wp14:anchorId="3AC7B34D" wp14:editId="52EEF097">
            <wp:simplePos x="0" y="0"/>
            <wp:positionH relativeFrom="column">
              <wp:posOffset>-69850</wp:posOffset>
            </wp:positionH>
            <wp:positionV relativeFrom="paragraph">
              <wp:posOffset>143510</wp:posOffset>
            </wp:positionV>
            <wp:extent cx="1949450" cy="1504950"/>
            <wp:effectExtent l="0" t="0" r="6350" b="0"/>
            <wp:wrapSquare wrapText="bothSides"/>
            <wp:docPr id="1" name="Picture 1" descr="../Dropbox/Screenshots/Screenshot%202020-05-23%2022.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20-05-23%2022.59.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4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EA">
        <w:rPr>
          <w:rFonts w:eastAsiaTheme="minorEastAsia"/>
          <w:noProof/>
          <w:lang w:eastAsia="zh-CN"/>
        </w:rPr>
        <w:drawing>
          <wp:anchor distT="0" distB="0" distL="114300" distR="114300" simplePos="0" relativeHeight="251659264" behindDoc="0" locked="0" layoutInCell="1" allowOverlap="1" wp14:anchorId="44BB58F8" wp14:editId="3390BA35">
            <wp:simplePos x="0" y="0"/>
            <wp:positionH relativeFrom="column">
              <wp:posOffset>1993900</wp:posOffset>
            </wp:positionH>
            <wp:positionV relativeFrom="paragraph">
              <wp:posOffset>144780</wp:posOffset>
            </wp:positionV>
            <wp:extent cx="1944370" cy="1506855"/>
            <wp:effectExtent l="0" t="0" r="11430" b="0"/>
            <wp:wrapSquare wrapText="bothSides"/>
            <wp:docPr id="2" name="Picture 2" descr="../Dropbox/Screenshots/Screenshot%202020-05-23%2023.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20-05-23%2023.0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4370" cy="150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EA">
        <w:rPr>
          <w:rFonts w:eastAsiaTheme="minorEastAsia"/>
          <w:noProof/>
          <w:lang w:eastAsia="zh-CN"/>
        </w:rPr>
        <w:drawing>
          <wp:anchor distT="0" distB="0" distL="114300" distR="114300" simplePos="0" relativeHeight="251667456" behindDoc="0" locked="0" layoutInCell="1" allowOverlap="1" wp14:anchorId="6B323EDB" wp14:editId="52444591">
            <wp:simplePos x="0" y="0"/>
            <wp:positionH relativeFrom="column">
              <wp:posOffset>4051300</wp:posOffset>
            </wp:positionH>
            <wp:positionV relativeFrom="paragraph">
              <wp:posOffset>144780</wp:posOffset>
            </wp:positionV>
            <wp:extent cx="1829435" cy="1508125"/>
            <wp:effectExtent l="0" t="0" r="0" b="0"/>
            <wp:wrapSquare wrapText="bothSides"/>
            <wp:docPr id="8" name="Picture 8" descr="../Dropbox/Screenshots/Screenshot%202020-05-23%2022.5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creenshot%202020-05-23%2022.58.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9435"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D74A7">
        <w:rPr>
          <w:noProof/>
          <w:lang w:eastAsia="zh-CN"/>
        </w:rPr>
        <mc:AlternateContent>
          <mc:Choice Requires="wps">
            <w:drawing>
              <wp:anchor distT="0" distB="0" distL="114300" distR="114300" simplePos="0" relativeHeight="251670528" behindDoc="0" locked="0" layoutInCell="1" allowOverlap="1" wp14:anchorId="5823B941" wp14:editId="202D9C00">
                <wp:simplePos x="0" y="0"/>
                <wp:positionH relativeFrom="column">
                  <wp:posOffset>4051300</wp:posOffset>
                </wp:positionH>
                <wp:positionV relativeFrom="paragraph">
                  <wp:posOffset>1710088</wp:posOffset>
                </wp:positionV>
                <wp:extent cx="1829435" cy="29781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1829435" cy="297815"/>
                        </a:xfrm>
                        <a:prstGeom prst="rect">
                          <a:avLst/>
                        </a:prstGeom>
                        <a:solidFill>
                          <a:prstClr val="white"/>
                        </a:solidFill>
                        <a:ln>
                          <a:noFill/>
                        </a:ln>
                        <a:effectLst/>
                      </wps:spPr>
                      <wps:txbx>
                        <w:txbxContent>
                          <w:p w14:paraId="7A4D2512" w14:textId="25A60011" w:rsidR="005F5390" w:rsidRPr="000D74A7" w:rsidRDefault="005F5390" w:rsidP="000D74A7">
                            <w:pPr>
                              <w:pStyle w:val="Caption"/>
                              <w:rPr>
                                <w:noProof/>
                                <w:sz w:val="11"/>
                                <w:lang w:eastAsia="zh-CN"/>
                              </w:rPr>
                            </w:pPr>
                            <w:r w:rsidRPr="000D74A7">
                              <w:rPr>
                                <w:sz w:val="11"/>
                              </w:rPr>
                              <w:t xml:space="preserve">Figure </w:t>
                            </w:r>
                            <w:r>
                              <w:rPr>
                                <w:sz w:val="11"/>
                              </w:rPr>
                              <w:t>3</w:t>
                            </w:r>
                            <w:r w:rsidRPr="000D74A7">
                              <w:rPr>
                                <w:sz w:val="11"/>
                              </w:rPr>
                              <w:t xml:space="preserve">. Plot </w:t>
                            </w:r>
                            <w:r>
                              <w:rPr>
                                <w:sz w:val="11"/>
                              </w:rPr>
                              <w:t>of</w:t>
                            </w:r>
                            <w:r w:rsidRPr="000D74A7">
                              <w:rPr>
                                <w:sz w:val="11"/>
                              </w:rPr>
                              <w:t xml:space="preserve"> I curve with social distancing practices as promoted by Washington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5823B941" id="Text Box 6" o:spid="_x0000_s1030" type="#_x0000_t202" style="position:absolute;left:0;text-align:left;margin-left:319pt;margin-top:134.65pt;width:144.05pt;height:2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" stroked="f">
                <v:textbox style="mso-fit-shape-to-text:t" inset="0,0,0,0">
                  <w:txbxContent>
                    <w:p w14:paraId="7A4D2512" w14:textId="25A60011" w:rsidR="005F5390" w:rsidRPr="000D74A7" w:rsidRDefault="005F5390" w:rsidP="000D74A7">
                      <w:pPr>
                        <w:pStyle w:val="Caption"/>
                        <w:rPr>
                          <w:noProof/>
                          <w:sz w:val="11"/>
                          <w:lang w:eastAsia="zh-CN"/>
                        </w:rPr>
                      </w:pPr>
                      <w:r w:rsidRPr="000D74A7">
                        <w:rPr>
                          <w:sz w:val="11"/>
                        </w:rPr>
                        <w:t xml:space="preserve">Figure </w:t>
                      </w:r>
                      <w:r>
                        <w:rPr>
                          <w:sz w:val="11"/>
                        </w:rPr>
                        <w:t>3</w:t>
                      </w:r>
                      <w:r w:rsidRPr="000D74A7">
                        <w:rPr>
                          <w:sz w:val="11"/>
                        </w:rPr>
                        <w:t xml:space="preserve">. Plot </w:t>
                      </w:r>
                      <w:r>
                        <w:rPr>
                          <w:sz w:val="11"/>
                        </w:rPr>
                        <w:t>of</w:t>
                      </w:r>
                      <w:r w:rsidRPr="000D74A7">
                        <w:rPr>
                          <w:sz w:val="11"/>
                        </w:rPr>
                        <w:t xml:space="preserve"> I curve with social distancing practices as promoted by Washington State.</w:t>
                      </w:r>
                    </w:p>
                  </w:txbxContent>
                </v:textbox>
                <w10:wrap type="square"/>
              </v:shape>
            </w:pict>
          </mc:Fallback>
        </mc:AlternateContent>
      </w:r>
    </w:p>
    <w:p w14:paraId="6E551DAB" w14:textId="7A344EA6" w:rsidR="00D46FB8" w:rsidRDefault="000F5F01" w:rsidP="00320A9B">
      <w:pPr>
        <w:rPr>
          <w:b/>
        </w:rPr>
      </w:pPr>
      <w:r w:rsidRPr="000F5F01">
        <w:rPr>
          <w:b/>
        </w:rPr>
        <w:lastRenderedPageBreak/>
        <w:t>Optimization Results and Validation</w:t>
      </w:r>
    </w:p>
    <w:p w14:paraId="30D065D4" w14:textId="1152422F" w:rsidR="001C2D2F" w:rsidRDefault="001C2D2F" w:rsidP="00320A9B">
      <w:pPr>
        <w:rPr>
          <w:rFonts w:eastAsiaTheme="minorEastAsia"/>
        </w:rPr>
      </w:pPr>
      <w:r>
        <w:rPr>
          <w:noProof/>
          <w:lang w:eastAsia="zh-CN"/>
        </w:rPr>
        <mc:AlternateContent>
          <mc:Choice Requires="wps">
            <w:drawing>
              <wp:anchor distT="0" distB="0" distL="114300" distR="114300" simplePos="0" relativeHeight="251685888" behindDoc="0" locked="0" layoutInCell="1" allowOverlap="1" wp14:anchorId="78C4FF54" wp14:editId="38843B84">
                <wp:simplePos x="0" y="0"/>
                <wp:positionH relativeFrom="column">
                  <wp:posOffset>3027680</wp:posOffset>
                </wp:positionH>
                <wp:positionV relativeFrom="paragraph">
                  <wp:posOffset>7504430</wp:posOffset>
                </wp:positionV>
                <wp:extent cx="2856865" cy="2667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856865" cy="266700"/>
                        </a:xfrm>
                        <a:prstGeom prst="rect">
                          <a:avLst/>
                        </a:prstGeom>
                        <a:solidFill>
                          <a:prstClr val="white"/>
                        </a:solidFill>
                        <a:ln>
                          <a:noFill/>
                        </a:ln>
                        <a:effectLst/>
                      </wps:spPr>
                      <wps:txbx>
                        <w:txbxContent>
                          <w:p w14:paraId="1934E278" w14:textId="4D938E8C" w:rsidR="005F5390" w:rsidRPr="0049702D" w:rsidRDefault="005F5390" w:rsidP="001C2D2F">
                            <w:pPr>
                              <w:pStyle w:val="Caption"/>
                            </w:pPr>
                            <w:r>
                              <w:t>Figure 8. 3D plot of desired death maximum constraint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78C4FF54" id="Text Box 20" o:spid="_x0000_s1031" type="#_x0000_t202" style="position:absolute;margin-left:238.4pt;margin-top:590.9pt;width:224.9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" stroked="f">
                <v:textbox style="mso-fit-shape-to-text:t" inset="0,0,0,0">
                  <w:txbxContent>
                    <w:p w14:paraId="1934E278" w14:textId="4D938E8C" w:rsidR="005F5390" w:rsidRPr="0049702D" w:rsidRDefault="005F5390" w:rsidP="001C2D2F">
                      <w:pPr>
                        <w:pStyle w:val="Caption"/>
                      </w:pPr>
                      <w:r>
                        <w:t>Figure 8. 3D plot of desired death maximum constraint</w:t>
                      </w:r>
                    </w:p>
                  </w:txbxContent>
                </v:textbox>
                <w10:wrap type="square"/>
              </v:shape>
            </w:pict>
          </mc:Fallback>
        </mc:AlternateContent>
      </w:r>
      <w:r w:rsidR="00727870">
        <w:rPr>
          <w:noProof/>
          <w:lang w:eastAsia="zh-CN"/>
        </w:rPr>
        <w:drawing>
          <wp:anchor distT="0" distB="0" distL="114300" distR="114300" simplePos="0" relativeHeight="251677696" behindDoc="0" locked="0" layoutInCell="1" allowOverlap="1" wp14:anchorId="39056036" wp14:editId="4A38BAA9">
            <wp:simplePos x="0" y="0"/>
            <wp:positionH relativeFrom="column">
              <wp:posOffset>3027680</wp:posOffset>
            </wp:positionH>
            <wp:positionV relativeFrom="paragraph">
              <wp:posOffset>5297170</wp:posOffset>
            </wp:positionV>
            <wp:extent cx="2856865" cy="2150110"/>
            <wp:effectExtent l="0" t="0" r="0" b="8890"/>
            <wp:wrapSquare wrapText="bothSides"/>
            <wp:docPr id="15" name="Picture 15" descr="../Dropbox/Screenshots/Screenshot%202020-06-03%2017.4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20-06-03%2017.44.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6865" cy="2150110"/>
                    </a:xfrm>
                    <a:prstGeom prst="rect">
                      <a:avLst/>
                    </a:prstGeom>
                    <a:noFill/>
                    <a:ln>
                      <a:noFill/>
                    </a:ln>
                  </pic:spPr>
                </pic:pic>
              </a:graphicData>
            </a:graphic>
            <wp14:sizeRelH relativeFrom="page">
              <wp14:pctWidth>0</wp14:pctWidth>
            </wp14:sizeRelH>
            <wp14:sizeRelV relativeFrom="page">
              <wp14:pctHeight>0</wp14:pctHeight>
            </wp14:sizeRelV>
          </wp:anchor>
        </w:drawing>
      </w:r>
      <w:r w:rsidR="006D71A1">
        <w:rPr>
          <w:noProof/>
          <w:lang w:eastAsia="zh-CN"/>
        </w:rPr>
        <mc:AlternateContent>
          <mc:Choice Requires="wps">
            <w:drawing>
              <wp:anchor distT="0" distB="0" distL="114300" distR="114300" simplePos="0" relativeHeight="251683840" behindDoc="0" locked="0" layoutInCell="1" allowOverlap="1" wp14:anchorId="6C15FC6F" wp14:editId="22821727">
                <wp:simplePos x="0" y="0"/>
                <wp:positionH relativeFrom="column">
                  <wp:posOffset>-60325</wp:posOffset>
                </wp:positionH>
                <wp:positionV relativeFrom="paragraph">
                  <wp:posOffset>7531735</wp:posOffset>
                </wp:positionV>
                <wp:extent cx="2887345" cy="2667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887345" cy="266700"/>
                        </a:xfrm>
                        <a:prstGeom prst="rect">
                          <a:avLst/>
                        </a:prstGeom>
                        <a:solidFill>
                          <a:prstClr val="white"/>
                        </a:solidFill>
                        <a:ln>
                          <a:noFill/>
                        </a:ln>
                        <a:effectLst/>
                      </wps:spPr>
                      <wps:txbx>
                        <w:txbxContent>
                          <w:p w14:paraId="1E0455B5" w14:textId="79C2BE8E" w:rsidR="005F5390" w:rsidRPr="0089485B" w:rsidRDefault="005F5390" w:rsidP="006D71A1">
                            <w:pPr>
                              <w:pStyle w:val="Caption"/>
                              <w:rPr>
                                <w:noProof/>
                                <w:lang w:eastAsia="zh-CN"/>
                              </w:rPr>
                            </w:pPr>
                            <w:r>
                              <w:t>Figure 7. 3D plot of the hospital capacity constraint.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6C15FC6F" id="Text Box 19" o:spid="_x0000_s1032" type="#_x0000_t202" style="position:absolute;margin-left:-4.75pt;margin-top:593.05pt;width:227.3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" stroked="f">
                <v:textbox style="mso-fit-shape-to-text:t" inset="0,0,0,0">
                  <w:txbxContent>
                    <w:p w14:paraId="1E0455B5" w14:textId="79C2BE8E" w:rsidR="005F5390" w:rsidRPr="0089485B" w:rsidRDefault="005F5390" w:rsidP="006D71A1">
                      <w:pPr>
                        <w:pStyle w:val="Caption"/>
                        <w:rPr>
                          <w:noProof/>
                          <w:lang w:eastAsia="zh-CN"/>
                        </w:rPr>
                      </w:pPr>
                      <w:r>
                        <w:t>Figure 7. 3D plot of the hospital capacity constraint.</w:t>
                      </w:r>
                    </w:p>
                  </w:txbxContent>
                </v:textbox>
                <w10:wrap type="square"/>
              </v:shape>
            </w:pict>
          </mc:Fallback>
        </mc:AlternateContent>
      </w:r>
      <w:r w:rsidR="00727870">
        <w:rPr>
          <w:noProof/>
          <w:lang w:eastAsia="zh-CN"/>
        </w:rPr>
        <w:drawing>
          <wp:anchor distT="0" distB="0" distL="114300" distR="114300" simplePos="0" relativeHeight="251676672" behindDoc="0" locked="0" layoutInCell="1" allowOverlap="1" wp14:anchorId="2F59F080" wp14:editId="42BF915F">
            <wp:simplePos x="0" y="0"/>
            <wp:positionH relativeFrom="column">
              <wp:posOffset>-60325</wp:posOffset>
            </wp:positionH>
            <wp:positionV relativeFrom="paragraph">
              <wp:posOffset>5300345</wp:posOffset>
            </wp:positionV>
            <wp:extent cx="2887345" cy="2174240"/>
            <wp:effectExtent l="0" t="0" r="8255" b="10160"/>
            <wp:wrapSquare wrapText="bothSides"/>
            <wp:docPr id="14" name="Picture 14" descr="../Dropbox/Screenshots/Screenshot%202020-06-03%2017.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20-06-03%2017.45.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34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D71A1">
        <w:rPr>
          <w:noProof/>
          <w:lang w:eastAsia="zh-CN"/>
        </w:rPr>
        <mc:AlternateContent>
          <mc:Choice Requires="wps">
            <w:drawing>
              <wp:anchor distT="0" distB="0" distL="114300" distR="114300" simplePos="0" relativeHeight="251681792" behindDoc="0" locked="0" layoutInCell="1" allowOverlap="1" wp14:anchorId="2DCA9C9F" wp14:editId="50E73D34">
                <wp:simplePos x="0" y="0"/>
                <wp:positionH relativeFrom="column">
                  <wp:posOffset>-64770</wp:posOffset>
                </wp:positionH>
                <wp:positionV relativeFrom="paragraph">
                  <wp:posOffset>4932680</wp:posOffset>
                </wp:positionV>
                <wp:extent cx="2863850" cy="4057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863850" cy="405765"/>
                        </a:xfrm>
                        <a:prstGeom prst="rect">
                          <a:avLst/>
                        </a:prstGeom>
                        <a:solidFill>
                          <a:prstClr val="white"/>
                        </a:solidFill>
                        <a:ln>
                          <a:noFill/>
                        </a:ln>
                        <a:effectLst/>
                      </wps:spPr>
                      <wps:txbx>
                        <w:txbxContent>
                          <w:p w14:paraId="20E8FC17" w14:textId="298BA079" w:rsidR="005F5390" w:rsidRPr="004D1FE1" w:rsidRDefault="005F5390" w:rsidP="006D71A1">
                            <w:pPr>
                              <w:pStyle w:val="Caption"/>
                              <w:rPr>
                                <w:noProof/>
                                <w:lang w:eastAsia="zh-CN"/>
                              </w:rPr>
                            </w:pPr>
                            <w:r>
                              <w:t>Figure 6. 3D plot of the objective function against the start date (X) and end date(Y) of the stay at home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2DCA9C9F" id="Text Box 18" o:spid="_x0000_s1033" type="#_x0000_t202" style="position:absolute;margin-left:-5.1pt;margin-top:388.4pt;width:225.5pt;height:31.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" stroked="f">
                <v:textbox style="mso-fit-shape-to-text:t" inset="0,0,0,0">
                  <w:txbxContent>
                    <w:p w14:paraId="20E8FC17" w14:textId="298BA079" w:rsidR="005F5390" w:rsidRPr="004D1FE1" w:rsidRDefault="005F5390" w:rsidP="006D71A1">
                      <w:pPr>
                        <w:pStyle w:val="Caption"/>
                        <w:rPr>
                          <w:noProof/>
                          <w:lang w:eastAsia="zh-CN"/>
                        </w:rPr>
                      </w:pPr>
                      <w:r>
                        <w:t>Figure 6. 3D plot of the objective function against the start date (X) and end date(Y) of the stay at home order.</w:t>
                      </w:r>
                    </w:p>
                  </w:txbxContent>
                </v:textbox>
                <w10:wrap type="square"/>
              </v:shape>
            </w:pict>
          </mc:Fallback>
        </mc:AlternateContent>
      </w:r>
      <w:r w:rsidR="0043780D">
        <w:rPr>
          <w:noProof/>
          <w:lang w:eastAsia="zh-CN"/>
        </w:rPr>
        <w:drawing>
          <wp:anchor distT="0" distB="0" distL="114300" distR="114300" simplePos="0" relativeHeight="251675648" behindDoc="0" locked="0" layoutInCell="1" allowOverlap="1" wp14:anchorId="0FFF32DB" wp14:editId="708894C1">
            <wp:simplePos x="0" y="0"/>
            <wp:positionH relativeFrom="column">
              <wp:posOffset>-64770</wp:posOffset>
            </wp:positionH>
            <wp:positionV relativeFrom="paragraph">
              <wp:posOffset>2673350</wp:posOffset>
            </wp:positionV>
            <wp:extent cx="2863850" cy="2202180"/>
            <wp:effectExtent l="0" t="0" r="6350" b="7620"/>
            <wp:wrapSquare wrapText="bothSides"/>
            <wp:docPr id="13" name="Picture 13" descr="../Dropbox/Screenshots/Screenshot%202020-06-02%2015.1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20-06-02%2015.13.5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66" t="16450" r="1859"/>
                    <a:stretch/>
                  </pic:blipFill>
                  <pic:spPr bwMode="auto">
                    <a:xfrm>
                      <a:off x="0" y="0"/>
                      <a:ext cx="28638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6DB8">
        <w:t>Despite numerous efforts in refining the model</w:t>
      </w:r>
      <w:r w:rsidR="00EC45D7">
        <w:t xml:space="preserve">, </w:t>
      </w:r>
      <w:proofErr w:type="spellStart"/>
      <w:r w:rsidR="00EC45D7">
        <w:rPr>
          <w:i/>
        </w:rPr>
        <w:t>fmincon</w:t>
      </w:r>
      <w:proofErr w:type="spellEnd"/>
      <w:r w:rsidR="00EC45D7">
        <w:t xml:space="preserve"> was unable to optimize this problem. </w:t>
      </w:r>
      <w:r w:rsidR="00EC45D7">
        <w:rPr>
          <w:i/>
        </w:rPr>
        <w:t>Figure 6</w:t>
      </w:r>
      <w:r w:rsidR="00EC45D7">
        <w:t xml:space="preserve"> is a 3D plot of the objective function. Examining this image, it’s clear that the function is continuous, and that the theoretical solution should lie somewhere in the upper half </w:t>
      </w:r>
      <w:r w:rsidR="00F306F5">
        <w:t>of the plane (the green-</w:t>
      </w:r>
      <w:r w:rsidR="00EC45D7">
        <w:t xml:space="preserve">yellow region). </w:t>
      </w:r>
      <w:r w:rsidR="00F306F5">
        <w:t xml:space="preserve">We can also deduce that there is almost an infinite number of solutions since the minimized point will be a line. </w:t>
      </w:r>
      <w:r w:rsidR="005502E9">
        <w:t xml:space="preserve">However, I expected that the constraints would limit it so that </w:t>
      </w:r>
      <w:r w:rsidR="00B664AF">
        <w:t xml:space="preserve">there would only be one optimal solution. </w:t>
      </w:r>
      <w:r w:rsidR="00A22169">
        <w:t xml:space="preserve">To further investigate the </w:t>
      </w:r>
      <w:commentRangeStart w:id="21"/>
      <w:r w:rsidR="00B46FCA">
        <w:t>reason</w:t>
      </w:r>
      <w:commentRangeEnd w:id="21"/>
      <w:r w:rsidR="00060E8B">
        <w:rPr>
          <w:rStyle w:val="CommentReference"/>
        </w:rPr>
        <w:commentReference w:id="21"/>
      </w:r>
      <w:r w:rsidR="00A22169">
        <w:t xml:space="preserve"> the algorithm was having with the model, </w:t>
      </w:r>
      <w:ins w:id="22" w:author="Daniel Rexin" w:date="2020-06-05T11:46:00Z">
        <w:r w:rsidR="005C1422">
          <w:t xml:space="preserve">I also graphed </w:t>
        </w:r>
      </w:ins>
      <w:r w:rsidR="00A22169">
        <w:t>3D plots of the constraint</w:t>
      </w:r>
      <w:del w:id="23" w:author="Daniel Rexin" w:date="2020-06-05T11:46:00Z">
        <w:r w:rsidR="00A22169" w:rsidDel="005C1422">
          <w:delText xml:space="preserve"> were also </w:delText>
        </w:r>
        <w:r w:rsidR="00B664AF" w:rsidDel="005C1422">
          <w:delText>graphed</w:delText>
        </w:r>
      </w:del>
      <w:r w:rsidR="00B664AF">
        <w:t xml:space="preserve">, shown in </w:t>
      </w:r>
      <w:r w:rsidR="00B664AF">
        <w:rPr>
          <w:i/>
        </w:rPr>
        <w:t>Figure 7</w:t>
      </w:r>
      <w:r w:rsidR="00B664AF">
        <w:t xml:space="preserve"> and </w:t>
      </w:r>
      <w:r w:rsidR="00B664AF">
        <w:rPr>
          <w:i/>
        </w:rPr>
        <w:t>Figure 8</w:t>
      </w:r>
      <w:r w:rsidR="00B664AF">
        <w:t>. Strangely, the region of the constraints I was concerned with is the yellow triangle on each of the graphs. Si</w:t>
      </w:r>
      <w:r w:rsidR="0090707D">
        <w:t>nce it was flat, it meant that the value of the constraint</w:t>
      </w:r>
      <w:r w:rsidR="00B664AF">
        <w:t xml:space="preserve"> was the same for each </w:t>
      </w:r>
      <w:r w:rsidR="0090707D">
        <w:t>combination</w:t>
      </w:r>
      <w:r w:rsidR="00B664AF">
        <w:t xml:space="preserve"> of </w:t>
      </w:r>
      <m:oMath>
        <m:sSub>
          <m:sSubPr>
            <m:ctrlPr>
              <w:rPr>
                <w:rFonts w:ascii="Cambria Math" w:hAnsi="Cambria Math"/>
                <w:i/>
              </w:rPr>
            </m:ctrlPr>
          </m:sSubPr>
          <m:e>
            <m:r>
              <w:rPr>
                <w:rFonts w:ascii="Cambria Math" w:hAnsi="Cambria Math"/>
              </w:rPr>
              <m:t>t</m:t>
            </m:r>
          </m:e>
          <m:sub>
            <m:r>
              <w:rPr>
                <w:rFonts w:ascii="Cambria Math" w:hAnsi="Cambria Math"/>
              </w:rPr>
              <m:t>0SH</m:t>
            </m:r>
          </m:sub>
        </m:sSub>
      </m:oMath>
      <w:r w:rsidR="00B664AF">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fSH</m:t>
            </m:r>
          </m:sub>
        </m:sSub>
      </m:oMath>
      <w:r w:rsidR="0090707D">
        <w:rPr>
          <w:rFonts w:eastAsiaTheme="minorEastAsia"/>
        </w:rPr>
        <w:t xml:space="preserve"> in that region. With an unchanging and infeasible constraint value and a line of solutions for the objective function, no wonder the algorithm was having a difficult time optimizing the problem. </w:t>
      </w:r>
      <w:r w:rsidR="009D126D">
        <w:rPr>
          <w:rFonts w:eastAsiaTheme="minorEastAsia"/>
        </w:rPr>
        <w:t xml:space="preserve">However, I did not expect the constraint to stay constant. Rather, it should be varying with change in peak of the infectives curve. </w:t>
      </w:r>
      <w:r w:rsidR="00FD03C3">
        <w:rPr>
          <w:rFonts w:eastAsiaTheme="minorEastAsia"/>
        </w:rPr>
        <w:t>To verify that the peak of the infective curve was c</w:t>
      </w:r>
      <w:r w:rsidR="00526B79">
        <w:rPr>
          <w:rFonts w:eastAsiaTheme="minorEastAsia"/>
        </w:rPr>
        <w:t xml:space="preserve">hanging, I plotted the I curve given many different </w:t>
      </w:r>
      <m:oMath>
        <m:sSub>
          <m:sSubPr>
            <m:ctrlPr>
              <w:rPr>
                <w:rFonts w:ascii="Cambria Math" w:hAnsi="Cambria Math"/>
                <w:i/>
              </w:rPr>
            </m:ctrlPr>
          </m:sSubPr>
          <m:e>
            <m:r>
              <w:rPr>
                <w:rFonts w:ascii="Cambria Math" w:hAnsi="Cambria Math"/>
              </w:rPr>
              <m:t>t</m:t>
            </m:r>
          </m:e>
          <m:sub>
            <m:r>
              <w:rPr>
                <w:rFonts w:ascii="Cambria Math" w:hAnsi="Cambria Math"/>
              </w:rPr>
              <m:t>0SH</m:t>
            </m:r>
          </m:sub>
        </m:sSub>
      </m:oMath>
      <w:r w:rsidR="00526B79">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fSH</m:t>
            </m:r>
          </m:sub>
        </m:sSub>
      </m:oMath>
      <w:r w:rsidR="00526B79">
        <w:rPr>
          <w:rFonts w:eastAsiaTheme="minorEastAsia"/>
        </w:rPr>
        <w:t xml:space="preserve"> combinations. I </w:t>
      </w:r>
      <w:commentRangeStart w:id="24"/>
      <w:r w:rsidR="00526B79">
        <w:rPr>
          <w:rFonts w:eastAsiaTheme="minorEastAsia"/>
        </w:rPr>
        <w:t>discovered that the peak of the infective curve did not change</w:t>
      </w:r>
      <w:r w:rsidR="0043780D">
        <w:rPr>
          <w:rFonts w:eastAsiaTheme="minorEastAsia"/>
        </w:rPr>
        <w:t xml:space="preserve"> as long as the curve was within the 365-day limit. However, Once I started to push the curve past the 365-day limit, then the maximum of the I curve would be the point where the curve crosses the 365-day mark instead of the peak of the curve.</w:t>
      </w:r>
      <w:commentRangeEnd w:id="24"/>
      <w:r w:rsidR="005A4559">
        <w:rPr>
          <w:rStyle w:val="CommentReference"/>
        </w:rPr>
        <w:commentReference w:id="24"/>
      </w:r>
      <w:r w:rsidR="008F092F">
        <w:rPr>
          <w:rFonts w:eastAsiaTheme="minorEastAsia"/>
        </w:rPr>
        <w:t xml:space="preserve"> In this manner, I was able to manually find a plausible solution to this optimization problem. By visually looking at the graph at varying combinations of </w:t>
      </w:r>
      <w:r w:rsidR="0043780D">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0SH</m:t>
            </m:r>
          </m:sub>
        </m:sSub>
      </m:oMath>
      <w:r w:rsidR="008F092F">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fSH</m:t>
            </m:r>
          </m:sub>
        </m:sSub>
      </m:oMath>
      <w:r w:rsidR="008F092F">
        <w:rPr>
          <w:rFonts w:eastAsiaTheme="minorEastAsia"/>
        </w:rPr>
        <w:t xml:space="preserve"> until the hospital capacity constraint became active at day 365. The result is shown in </w:t>
      </w:r>
      <w:r w:rsidR="008F092F">
        <w:rPr>
          <w:rFonts w:eastAsiaTheme="minorEastAsia"/>
          <w:i/>
        </w:rPr>
        <w:t>Figure 9</w:t>
      </w:r>
      <w:r w:rsidR="008F092F">
        <w:rPr>
          <w:rFonts w:eastAsiaTheme="minorEastAsia"/>
        </w:rPr>
        <w:t xml:space="preserve">. Here, the start </w:t>
      </w:r>
    </w:p>
    <w:p w14:paraId="43BA2340" w14:textId="50995BB1" w:rsidR="000F5F01" w:rsidRDefault="008F092F" w:rsidP="00320A9B">
      <w:pPr>
        <w:rPr>
          <w:rFonts w:eastAsiaTheme="minorEastAsia"/>
        </w:rPr>
      </w:pPr>
      <w:r>
        <w:rPr>
          <w:rFonts w:eastAsiaTheme="minorEastAsia"/>
        </w:rPr>
        <w:lastRenderedPageBreak/>
        <w:t xml:space="preserve">date was day 62 and the end date was day 141, correlating to March 23 through </w:t>
      </w:r>
      <w:r w:rsidR="00727870">
        <w:rPr>
          <w:rFonts w:eastAsiaTheme="minorEastAsia"/>
        </w:rPr>
        <w:t xml:space="preserve">June 10 </w:t>
      </w:r>
      <w:r>
        <w:rPr>
          <w:rFonts w:eastAsiaTheme="minorEastAsia"/>
        </w:rPr>
        <w:t>for a total of 79 days.</w:t>
      </w:r>
      <w:r w:rsidR="0043780D">
        <w:rPr>
          <w:rFonts w:eastAsiaTheme="minorEastAsia"/>
        </w:rPr>
        <w:t xml:space="preserve"> </w:t>
      </w:r>
      <w:r>
        <w:rPr>
          <w:rFonts w:eastAsiaTheme="minorEastAsia"/>
        </w:rPr>
        <w:t>The question arises with this finding</w:t>
      </w:r>
      <w:ins w:id="25" w:author="Daniel Rexin" w:date="2020-06-05T11:49:00Z">
        <w:r w:rsidR="00187809">
          <w:rPr>
            <w:rFonts w:eastAsiaTheme="minorEastAsia"/>
          </w:rPr>
          <w:t>,</w:t>
        </w:r>
      </w:ins>
      <w:r>
        <w:rPr>
          <w:rFonts w:eastAsiaTheme="minorEastAsia"/>
        </w:rPr>
        <w:t xml:space="preserve"> whether “flattening the curve” is a myth? In this model, the curve </w:t>
      </w:r>
      <w:r w:rsidR="00142E26">
        <w:rPr>
          <w:rFonts w:eastAsiaTheme="minorEastAsia"/>
        </w:rPr>
        <w:t>is never flattened—</w:t>
      </w:r>
      <w:r>
        <w:rPr>
          <w:rFonts w:eastAsiaTheme="minorEastAsia"/>
        </w:rPr>
        <w:t xml:space="preserve">the peak is just postponed. </w:t>
      </w:r>
      <w:r w:rsidR="002352A0">
        <w:rPr>
          <w:rFonts w:eastAsiaTheme="minorEastAsia"/>
        </w:rPr>
        <w:t xml:space="preserve">This partially explains why the 3D plot of the constraints </w:t>
      </w:r>
      <w:r w:rsidR="002E624E">
        <w:rPr>
          <w:rFonts w:eastAsiaTheme="minorEastAsia"/>
        </w:rPr>
        <w:t xml:space="preserve">is flat in my area of interest. However, I am still perplexed at why at some point that flat area doesn’t change as I push the </w:t>
      </w:r>
      <w:r w:rsidR="007145B1">
        <w:rPr>
          <w:rFonts w:eastAsiaTheme="minorEastAsia"/>
        </w:rPr>
        <w:t>curve past the 365-day upper-bound.</w:t>
      </w:r>
    </w:p>
    <w:p w14:paraId="4DA52895" w14:textId="3CFF1C47" w:rsidR="007145B1" w:rsidRDefault="007145B1" w:rsidP="00320A9B">
      <w:pPr>
        <w:rPr>
          <w:rFonts w:eastAsiaTheme="minorEastAsia"/>
        </w:rPr>
      </w:pPr>
    </w:p>
    <w:p w14:paraId="0823396A" w14:textId="77777777" w:rsidR="007B35B5" w:rsidRDefault="007145B1" w:rsidP="00320A9B">
      <w:pPr>
        <w:rPr>
          <w:rFonts w:eastAsiaTheme="minorEastAsia"/>
        </w:rPr>
      </w:pPr>
      <w:r>
        <w:rPr>
          <w:rFonts w:eastAsiaTheme="minorEastAsia"/>
        </w:rPr>
        <w:t>Due to the nature of the objective function and constraints</w:t>
      </w:r>
      <w:r w:rsidR="00A266E4">
        <w:rPr>
          <w:rFonts w:eastAsiaTheme="minorEastAsia"/>
        </w:rPr>
        <w:t xml:space="preserve">, when using </w:t>
      </w:r>
      <w:proofErr w:type="spellStart"/>
      <w:r w:rsidR="00A266E4">
        <w:rPr>
          <w:rFonts w:eastAsiaTheme="minorEastAsia"/>
          <w:i/>
        </w:rPr>
        <w:t>fmincon</w:t>
      </w:r>
      <w:proofErr w:type="spellEnd"/>
      <w:r w:rsidR="00A266E4">
        <w:rPr>
          <w:rFonts w:eastAsiaTheme="minorEastAsia"/>
        </w:rPr>
        <w:t xml:space="preserve"> to solve the problem, </w:t>
      </w:r>
      <w:r w:rsidR="00D27FAB">
        <w:rPr>
          <w:rFonts w:eastAsiaTheme="minorEastAsia"/>
        </w:rPr>
        <w:t xml:space="preserve">the result </w:t>
      </w:r>
      <w:r w:rsidR="007B35B5">
        <w:rPr>
          <w:rFonts w:eastAsiaTheme="minorEastAsia"/>
        </w:rPr>
        <w:t>is:</w:t>
      </w:r>
    </w:p>
    <w:p w14:paraId="13EF43A6" w14:textId="77777777" w:rsidR="007B35B5" w:rsidRDefault="007B35B5" w:rsidP="00320A9B">
      <w:pPr>
        <w:rPr>
          <w:rFonts w:eastAsiaTheme="minorEastAsia"/>
        </w:rPr>
      </w:pPr>
    </w:p>
    <w:p w14:paraId="7DC6F354" w14:textId="6EF9954F" w:rsidR="007B35B5" w:rsidRPr="007B35B5" w:rsidRDefault="007B35B5" w:rsidP="007B35B5">
      <w:pPr>
        <w:ind w:firstLine="720"/>
        <w:rPr>
          <w:rFonts w:eastAsiaTheme="minorEastAsia"/>
          <w:i/>
        </w:rPr>
      </w:pPr>
      <w:r w:rsidRPr="007B35B5">
        <w:rPr>
          <w:rFonts w:eastAsiaTheme="minorEastAsia"/>
          <w:i/>
        </w:rPr>
        <w:t xml:space="preserve">x </w:t>
      </w:r>
      <w:r w:rsidRPr="007B35B5">
        <w:rPr>
          <w:rFonts w:eastAsiaTheme="minorEastAsia"/>
          <w:i/>
        </w:rPr>
        <w:tab/>
        <w:t xml:space="preserve">= </w:t>
      </w:r>
    </w:p>
    <w:p w14:paraId="6FC9FB02" w14:textId="01F31158" w:rsidR="007145B1" w:rsidRPr="007B35B5" w:rsidRDefault="007B35B5" w:rsidP="007B35B5">
      <w:pPr>
        <w:ind w:left="1440" w:firstLine="720"/>
        <w:rPr>
          <w:rFonts w:eastAsiaTheme="minorEastAsia"/>
          <w:i/>
        </w:rPr>
      </w:pPr>
      <w:r w:rsidRPr="007B35B5">
        <w:rPr>
          <w:rFonts w:eastAsiaTheme="minorEastAsia"/>
          <w:i/>
        </w:rPr>
        <w:t xml:space="preserve">66.8367  </w:t>
      </w:r>
      <w:r w:rsidRPr="007B35B5">
        <w:rPr>
          <w:rFonts w:eastAsiaTheme="minorEastAsia"/>
          <w:i/>
        </w:rPr>
        <w:tab/>
        <w:t>148.1354</w:t>
      </w:r>
      <w:r w:rsidR="00D27FAB" w:rsidRPr="007B35B5">
        <w:rPr>
          <w:rFonts w:eastAsiaTheme="minorEastAsia"/>
          <w:i/>
        </w:rPr>
        <w:t xml:space="preserve"> </w:t>
      </w:r>
    </w:p>
    <w:p w14:paraId="64ED0A86" w14:textId="77E1F26E" w:rsidR="007B35B5" w:rsidRPr="007B35B5" w:rsidRDefault="007B35B5" w:rsidP="007B35B5">
      <w:pPr>
        <w:rPr>
          <w:rFonts w:eastAsiaTheme="minorEastAsia"/>
          <w:i/>
        </w:rPr>
      </w:pPr>
      <w:r w:rsidRPr="007B35B5">
        <w:rPr>
          <w:rFonts w:eastAsiaTheme="minorEastAsia"/>
          <w:i/>
        </w:rPr>
        <w:tab/>
      </w:r>
      <w:proofErr w:type="spellStart"/>
      <w:r w:rsidRPr="007B35B5">
        <w:rPr>
          <w:rFonts w:eastAsiaTheme="minorEastAsia"/>
          <w:i/>
        </w:rPr>
        <w:t>fval</w:t>
      </w:r>
      <w:proofErr w:type="spellEnd"/>
      <w:r w:rsidRPr="007B35B5">
        <w:rPr>
          <w:rFonts w:eastAsiaTheme="minorEastAsia"/>
          <w:i/>
        </w:rPr>
        <w:t xml:space="preserve"> </w:t>
      </w:r>
      <w:r w:rsidRPr="007B35B5">
        <w:rPr>
          <w:rFonts w:eastAsiaTheme="minorEastAsia"/>
          <w:i/>
        </w:rPr>
        <w:tab/>
        <w:t xml:space="preserve">= </w:t>
      </w:r>
    </w:p>
    <w:p w14:paraId="74B9A14D" w14:textId="321E542E" w:rsidR="007B35B5" w:rsidRPr="007B35B5" w:rsidRDefault="007B35B5" w:rsidP="007B35B5">
      <w:pPr>
        <w:rPr>
          <w:rFonts w:eastAsiaTheme="minorEastAsia"/>
          <w:i/>
        </w:rPr>
      </w:pPr>
      <w:r w:rsidRPr="007B35B5">
        <w:rPr>
          <w:rFonts w:eastAsiaTheme="minorEastAsia"/>
          <w:i/>
        </w:rPr>
        <w:tab/>
      </w:r>
      <w:r w:rsidRPr="007B35B5">
        <w:rPr>
          <w:rFonts w:eastAsiaTheme="minorEastAsia"/>
          <w:i/>
        </w:rPr>
        <w:tab/>
      </w:r>
      <w:r w:rsidRPr="007B35B5">
        <w:rPr>
          <w:rFonts w:eastAsiaTheme="minorEastAsia"/>
          <w:i/>
        </w:rPr>
        <w:tab/>
        <w:t>81.2987</w:t>
      </w:r>
    </w:p>
    <w:p w14:paraId="73E26B7A" w14:textId="77777777" w:rsidR="007B35B5" w:rsidRPr="007B35B5" w:rsidRDefault="007B35B5" w:rsidP="007B35B5">
      <w:pPr>
        <w:rPr>
          <w:rFonts w:eastAsiaTheme="minorEastAsia"/>
          <w:i/>
        </w:rPr>
      </w:pPr>
    </w:p>
    <w:p w14:paraId="5042146B" w14:textId="773F6121" w:rsidR="007B35B5" w:rsidRPr="007B35B5" w:rsidRDefault="007B35B5" w:rsidP="007B35B5">
      <w:pPr>
        <w:rPr>
          <w:rFonts w:eastAsiaTheme="minorEastAsia"/>
          <w:i/>
        </w:rPr>
      </w:pPr>
      <w:r w:rsidRPr="007B35B5">
        <w:rPr>
          <w:rFonts w:eastAsiaTheme="minorEastAsia"/>
          <w:i/>
        </w:rPr>
        <w:tab/>
        <w:t>output =</w:t>
      </w:r>
    </w:p>
    <w:p w14:paraId="663605DB" w14:textId="50904A0B" w:rsidR="007B35B5" w:rsidRPr="007B35B5" w:rsidRDefault="007B35B5" w:rsidP="007B35B5">
      <w:pPr>
        <w:rPr>
          <w:rFonts w:eastAsiaTheme="minorEastAsia"/>
          <w:i/>
        </w:rPr>
      </w:pPr>
      <w:r w:rsidRPr="007B35B5">
        <w:rPr>
          <w:rFonts w:eastAsiaTheme="minorEastAsia"/>
          <w:i/>
        </w:rPr>
        <w:tab/>
      </w:r>
      <w:r w:rsidRPr="007B35B5">
        <w:rPr>
          <w:rFonts w:eastAsiaTheme="minorEastAsia"/>
          <w:i/>
        </w:rPr>
        <w:tab/>
      </w:r>
      <w:r w:rsidRPr="007B35B5">
        <w:rPr>
          <w:rFonts w:eastAsiaTheme="minorEastAsia"/>
          <w:i/>
        </w:rPr>
        <w:tab/>
        <w:t>iterations: 3</w:t>
      </w:r>
    </w:p>
    <w:p w14:paraId="12162969" w14:textId="4A755FF6" w:rsidR="007B35B5" w:rsidRPr="007B35B5" w:rsidRDefault="007B35B5" w:rsidP="007B35B5">
      <w:pPr>
        <w:rPr>
          <w:i/>
        </w:rPr>
      </w:pPr>
      <w:r w:rsidRPr="007B35B5">
        <w:rPr>
          <w:rFonts w:eastAsiaTheme="minorEastAsia"/>
          <w:i/>
        </w:rPr>
        <w:t xml:space="preserve">         </w:t>
      </w:r>
      <w:r w:rsidRPr="007B35B5">
        <w:rPr>
          <w:rFonts w:eastAsiaTheme="minorEastAsia"/>
          <w:i/>
        </w:rPr>
        <w:tab/>
      </w:r>
      <w:r w:rsidRPr="007B35B5">
        <w:rPr>
          <w:rFonts w:eastAsiaTheme="minorEastAsia"/>
          <w:i/>
        </w:rPr>
        <w:tab/>
        <w:t xml:space="preserve"> </w:t>
      </w:r>
      <w:r w:rsidRPr="007B35B5">
        <w:rPr>
          <w:rFonts w:eastAsiaTheme="minorEastAsia"/>
          <w:i/>
        </w:rPr>
        <w:tab/>
        <w:t>funcCount: 11</w:t>
      </w:r>
    </w:p>
    <w:p w14:paraId="56E72C49" w14:textId="17867A02" w:rsidR="000F5F01" w:rsidRPr="007C6DB8" w:rsidRDefault="000F5F01" w:rsidP="00320A9B"/>
    <w:p w14:paraId="5260293F" w14:textId="11547631" w:rsidR="00D46FB8" w:rsidRPr="00250871" w:rsidRDefault="009E7411" w:rsidP="00320A9B">
      <w:r>
        <w:t>This is the best possible solution I was able to find. I discovered that the algorithm was very sensitive to starting values. If I had a starting value of x = {62, 201}</w:t>
      </w:r>
      <w:r w:rsidR="00EC774C">
        <w:t>, I get the results stated above</w:t>
      </w:r>
      <w:r w:rsidR="007E4A12">
        <w:t xml:space="preserve"> and the graph shown in </w:t>
      </w:r>
      <w:r w:rsidR="007E4A12">
        <w:rPr>
          <w:i/>
        </w:rPr>
        <w:t>Figure 10</w:t>
      </w:r>
      <w:r w:rsidR="00250871">
        <w:t xml:space="preserve">. </w:t>
      </w:r>
      <w:r w:rsidR="007E4A12">
        <w:t>We can see in the figure that constraints are violated, and therefore it is an infeasible solution</w:t>
      </w:r>
      <w:r w:rsidR="00EC774C">
        <w:t xml:space="preserve">. </w:t>
      </w:r>
      <w:r w:rsidR="00250871">
        <w:t>Now,</w:t>
      </w:r>
      <w:r w:rsidR="00EC774C">
        <w:t xml:space="preserve"> if I have a starting value of x = {62, 140}, I get </w:t>
      </w:r>
      <w:r w:rsidR="005E7775">
        <w:t xml:space="preserve">an </w:t>
      </w:r>
      <w:proofErr w:type="spellStart"/>
      <w:r w:rsidR="005E7775">
        <w:t>fval</w:t>
      </w:r>
      <w:proofErr w:type="spellEnd"/>
      <w:r w:rsidR="005E7775">
        <w:t xml:space="preserve"> of 43.6667, but the constraints are e</w:t>
      </w:r>
      <w:r w:rsidR="00250871">
        <w:t xml:space="preserve">ven more violated than the last solution. Tweaking the set </w:t>
      </w:r>
      <w:r w:rsidR="00250871">
        <w:rPr>
          <w:i/>
        </w:rPr>
        <w:t>r</w:t>
      </w:r>
      <w:r w:rsidR="00250871">
        <w:t xml:space="preserve"> values changes the character of the curve. If, for instance, even after the stay-at-home order ends, the </w:t>
      </w:r>
      <m:oMath>
        <m:sSub>
          <m:sSubPr>
            <m:ctrlPr>
              <w:rPr>
                <w:rFonts w:ascii="Cambria Math" w:hAnsi="Cambria Math"/>
                <w:i/>
              </w:rPr>
            </m:ctrlPr>
          </m:sSubPr>
          <m:e>
            <m:r>
              <w:rPr>
                <w:rFonts w:ascii="Cambria Math" w:hAnsi="Cambria Math"/>
              </w:rPr>
              <m:t>R</m:t>
            </m:r>
          </m:e>
          <m:sub>
            <m:r>
              <m:rPr>
                <m:sty m:val="p"/>
              </m:rPr>
              <w:rPr>
                <w:rFonts w:ascii="Cambria Math" w:hAnsi="Cambria Math"/>
              </w:rPr>
              <m:t>Φ</m:t>
            </m:r>
          </m:sub>
        </m:sSub>
      </m:oMath>
      <w:r w:rsidR="00250871">
        <w:rPr>
          <w:rFonts w:eastAsiaTheme="minorEastAsia"/>
        </w:rPr>
        <w:t xml:space="preserve"> value remains below 1, the curve will plateau and we will have a feasible solution no matter the duration of the </w:t>
      </w:r>
      <w:r w:rsidR="00250871">
        <w:t xml:space="preserve">stay-at-home order. </w:t>
      </w:r>
    </w:p>
    <w:p w14:paraId="4E1B471A" w14:textId="1FB9C642" w:rsidR="00D46FB8" w:rsidRDefault="001C2D2F" w:rsidP="00320A9B">
      <w:r>
        <w:rPr>
          <w:noProof/>
          <w:lang w:eastAsia="zh-CN"/>
        </w:rPr>
        <mc:AlternateContent>
          <mc:Choice Requires="wps">
            <w:drawing>
              <wp:anchor distT="0" distB="0" distL="114300" distR="114300" simplePos="0" relativeHeight="251689984" behindDoc="0" locked="0" layoutInCell="1" allowOverlap="1" wp14:anchorId="34F78CF2" wp14:editId="17E6F7E2">
                <wp:simplePos x="0" y="0"/>
                <wp:positionH relativeFrom="column">
                  <wp:posOffset>3021965</wp:posOffset>
                </wp:positionH>
                <wp:positionV relativeFrom="paragraph">
                  <wp:posOffset>2455545</wp:posOffset>
                </wp:positionV>
                <wp:extent cx="2814320" cy="54546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814320" cy="545465"/>
                        </a:xfrm>
                        <a:prstGeom prst="rect">
                          <a:avLst/>
                        </a:prstGeom>
                        <a:solidFill>
                          <a:prstClr val="white"/>
                        </a:solidFill>
                        <a:ln>
                          <a:noFill/>
                        </a:ln>
                        <a:effectLst/>
                      </wps:spPr>
                      <wps:txbx>
                        <w:txbxContent>
                          <w:p w14:paraId="2BDDE629" w14:textId="7A7E0C83" w:rsidR="005F5390" w:rsidRPr="00DD4E83" w:rsidRDefault="005F5390" w:rsidP="001C2D2F">
                            <w:pPr>
                              <w:pStyle w:val="Caption"/>
                              <w:rPr>
                                <w:noProof/>
                                <w:lang w:eastAsia="zh-CN"/>
                              </w:rPr>
                            </w:pPr>
                            <w:r>
                              <w:t xml:space="preserve">Figure 10. Results from </w:t>
                            </w:r>
                            <w:proofErr w:type="spellStart"/>
                            <w:r>
                              <w:t>fmincon</w:t>
                            </w:r>
                            <w:proofErr w:type="spellEnd"/>
                            <w:r>
                              <w:t xml:space="preserve"> algorithm. An infeasible solution since it crosses both the hospital capacity and death constraint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34F78CF2" id="Text Box 22" o:spid="_x0000_s1034" type="#_x0000_t202" style="position:absolute;margin-left:237.95pt;margin-top:193.35pt;width:221.6pt;height:42.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" stroked="f">
                <v:textbox style="mso-fit-shape-to-text:t" inset="0,0,0,0">
                  <w:txbxContent>
                    <w:p w14:paraId="2BDDE629" w14:textId="7A7E0C83" w:rsidR="005F5390" w:rsidRPr="00DD4E83" w:rsidRDefault="005F5390" w:rsidP="001C2D2F">
                      <w:pPr>
                        <w:pStyle w:val="Caption"/>
                        <w:rPr>
                          <w:noProof/>
                          <w:lang w:eastAsia="zh-CN"/>
                        </w:rPr>
                      </w:pPr>
                      <w:r>
                        <w:t xml:space="preserve">Figure 10. Results from </w:t>
                      </w:r>
                      <w:proofErr w:type="spellStart"/>
                      <w:r>
                        <w:t>fmincon</w:t>
                      </w:r>
                      <w:proofErr w:type="spellEnd"/>
                      <w:r>
                        <w:t xml:space="preserve"> algorithm. An infeasible solution since it crosses both the hospital capacity and death constraint lines.</w:t>
                      </w:r>
                    </w:p>
                  </w:txbxContent>
                </v:textbox>
                <w10:wrap type="square"/>
              </v:shape>
            </w:pict>
          </mc:Fallback>
        </mc:AlternateContent>
      </w:r>
      <w:r w:rsidR="00250871">
        <w:rPr>
          <w:noProof/>
          <w:lang w:eastAsia="zh-CN"/>
        </w:rPr>
        <w:drawing>
          <wp:anchor distT="0" distB="0" distL="114300" distR="114300" simplePos="0" relativeHeight="251679744" behindDoc="0" locked="0" layoutInCell="1" allowOverlap="1" wp14:anchorId="154AFC3C" wp14:editId="111C6C53">
            <wp:simplePos x="0" y="0"/>
            <wp:positionH relativeFrom="column">
              <wp:posOffset>3021965</wp:posOffset>
            </wp:positionH>
            <wp:positionV relativeFrom="paragraph">
              <wp:posOffset>220980</wp:posOffset>
            </wp:positionV>
            <wp:extent cx="2814320" cy="2177415"/>
            <wp:effectExtent l="0" t="0" r="5080" b="6985"/>
            <wp:wrapSquare wrapText="bothSides"/>
            <wp:docPr id="16" name="Picture 16" descr="../Dropbox/Screenshots/Screenshot%202020-06-03%2017.4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creenshot%202020-06-03%2017.42.4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320" cy="2177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87936" behindDoc="0" locked="0" layoutInCell="1" allowOverlap="1" wp14:anchorId="3FAFE8EB" wp14:editId="5A874E1F">
                <wp:simplePos x="0" y="0"/>
                <wp:positionH relativeFrom="column">
                  <wp:posOffset>-67945</wp:posOffset>
                </wp:positionH>
                <wp:positionV relativeFrom="paragraph">
                  <wp:posOffset>2460625</wp:posOffset>
                </wp:positionV>
                <wp:extent cx="2901315" cy="54546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01315" cy="545465"/>
                        </a:xfrm>
                        <a:prstGeom prst="rect">
                          <a:avLst/>
                        </a:prstGeom>
                        <a:solidFill>
                          <a:prstClr val="white"/>
                        </a:solidFill>
                        <a:ln>
                          <a:noFill/>
                        </a:ln>
                        <a:effectLst/>
                      </wps:spPr>
                      <wps:txbx>
                        <w:txbxContent>
                          <w:p w14:paraId="551CF13D" w14:textId="51D9E541" w:rsidR="005F5390" w:rsidRPr="00C91F5E" w:rsidRDefault="005F5390" w:rsidP="001C2D2F">
                            <w:pPr>
                              <w:pStyle w:val="Caption"/>
                              <w:rPr>
                                <w:noProof/>
                                <w:lang w:eastAsia="zh-CN"/>
                              </w:rPr>
                            </w:pPr>
                            <w:r>
                              <w:t>Figure 9. Results of investigation for changing maximum of Infective curve - pseudo optimum found with start date at day 62 and end date at day 141.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3FAFE8EB" id="Text Box 21" o:spid="_x0000_s1035" type="#_x0000_t202" style="position:absolute;margin-left:-5.35pt;margin-top:193.75pt;width:228.45pt;height:42.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" stroked="f">
                <v:textbox style="mso-fit-shape-to-text:t" inset="0,0,0,0">
                  <w:txbxContent>
                    <w:p w14:paraId="551CF13D" w14:textId="51D9E541" w:rsidR="005F5390" w:rsidRPr="00C91F5E" w:rsidRDefault="005F5390" w:rsidP="001C2D2F">
                      <w:pPr>
                        <w:pStyle w:val="Caption"/>
                        <w:rPr>
                          <w:noProof/>
                          <w:lang w:eastAsia="zh-CN"/>
                        </w:rPr>
                      </w:pPr>
                      <w:r>
                        <w:t>Figure 9. Results of investigation for changing maximum of Infective curve - pseudo optimum found with start date at day 62 and end date at day 141.</w:t>
                      </w:r>
                    </w:p>
                  </w:txbxContent>
                </v:textbox>
                <w10:wrap type="square"/>
              </v:shape>
            </w:pict>
          </mc:Fallback>
        </mc:AlternateContent>
      </w:r>
      <w:r w:rsidR="00250871">
        <w:rPr>
          <w:noProof/>
          <w:lang w:eastAsia="zh-CN"/>
        </w:rPr>
        <w:drawing>
          <wp:anchor distT="0" distB="0" distL="114300" distR="114300" simplePos="0" relativeHeight="251678720" behindDoc="0" locked="0" layoutInCell="1" allowOverlap="1" wp14:anchorId="17279D17" wp14:editId="75F65162">
            <wp:simplePos x="0" y="0"/>
            <wp:positionH relativeFrom="column">
              <wp:posOffset>-67945</wp:posOffset>
            </wp:positionH>
            <wp:positionV relativeFrom="paragraph">
              <wp:posOffset>226060</wp:posOffset>
            </wp:positionV>
            <wp:extent cx="2901315" cy="2177415"/>
            <wp:effectExtent l="0" t="0" r="0" b="6985"/>
            <wp:wrapSquare wrapText="bothSides"/>
            <wp:docPr id="17" name="Picture 17" descr="../Dropbox/Screenshots/Screenshot%202020-06-03%2017.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creenshot%202020-06-03%2017.43.3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1315" cy="217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F8BF9" w14:textId="77777777" w:rsidR="00C71F01" w:rsidRDefault="00C71F01" w:rsidP="00320A9B"/>
    <w:p w14:paraId="1379D61B" w14:textId="77777777" w:rsidR="00C71F01" w:rsidRDefault="00C71F01" w:rsidP="00320A9B"/>
    <w:p w14:paraId="07839BE5" w14:textId="47FFB9CE" w:rsidR="00D46FB8" w:rsidRPr="00250871" w:rsidRDefault="00250871" w:rsidP="00320A9B">
      <w:r>
        <w:t xml:space="preserve">In conclusion, we see that a feasible solution should be possible, as illustrated in </w:t>
      </w:r>
      <w:r>
        <w:rPr>
          <w:i/>
        </w:rPr>
        <w:t>Figure 9</w:t>
      </w:r>
      <w:r>
        <w:t xml:space="preserve">. But I have seemed to reach the limits of Matlab’s </w:t>
      </w:r>
      <w:proofErr w:type="spellStart"/>
      <w:r>
        <w:rPr>
          <w:i/>
        </w:rPr>
        <w:t>fmincon</w:t>
      </w:r>
      <w:proofErr w:type="spellEnd"/>
      <w:r>
        <w:rPr>
          <w:i/>
        </w:rPr>
        <w:t xml:space="preserve"> </w:t>
      </w:r>
      <w:r>
        <w:t xml:space="preserve">function </w:t>
      </w:r>
      <w:r w:rsidR="00C71F01">
        <w:t>with this optimization problem. For future work, I</w:t>
      </w:r>
      <w:r w:rsidR="00A305A1">
        <w:t xml:space="preserve"> would research the use of other optimizer algorithms, consider scaling the constraints, and refining the </w:t>
      </w:r>
      <m:oMath>
        <m:sSub>
          <m:sSubPr>
            <m:ctrlPr>
              <w:rPr>
                <w:rFonts w:ascii="Cambria Math" w:hAnsi="Cambria Math"/>
                <w:i/>
              </w:rPr>
            </m:ctrlPr>
          </m:sSubPr>
          <m:e>
            <m:r>
              <w:rPr>
                <w:rFonts w:ascii="Cambria Math" w:hAnsi="Cambria Math"/>
              </w:rPr>
              <m:t>R</m:t>
            </m:r>
          </m:e>
          <m:sub>
            <m:r>
              <m:rPr>
                <m:sty m:val="p"/>
              </m:rPr>
              <w:rPr>
                <w:rFonts w:ascii="Cambria Math" w:hAnsi="Cambria Math"/>
              </w:rPr>
              <m:t>Φ</m:t>
            </m:r>
          </m:sub>
        </m:sSub>
      </m:oMath>
      <w:r w:rsidR="00A305A1">
        <w:rPr>
          <w:rFonts w:eastAsiaTheme="minorEastAsia"/>
        </w:rPr>
        <w:t xml:space="preserve"> values to resemble a more realistic problem and thus have a better chance of attaining </w:t>
      </w:r>
      <w:r w:rsidR="00826559">
        <w:rPr>
          <w:rFonts w:eastAsiaTheme="minorEastAsia"/>
        </w:rPr>
        <w:t xml:space="preserve">a </w:t>
      </w:r>
      <w:r w:rsidR="00A305A1">
        <w:rPr>
          <w:rFonts w:eastAsiaTheme="minorEastAsia"/>
        </w:rPr>
        <w:t xml:space="preserve">feasible solution that is </w:t>
      </w:r>
      <w:r w:rsidR="00826559">
        <w:rPr>
          <w:rFonts w:eastAsiaTheme="minorEastAsia"/>
        </w:rPr>
        <w:t>less sensitive to</w:t>
      </w:r>
      <w:r w:rsidR="00A305A1">
        <w:rPr>
          <w:rFonts w:eastAsiaTheme="minorEastAsia"/>
        </w:rPr>
        <w:t xml:space="preserve"> </w:t>
      </w:r>
      <w:r w:rsidR="00826559">
        <w:rPr>
          <w:rFonts w:eastAsiaTheme="minorEastAsia"/>
        </w:rPr>
        <w:t xml:space="preserve">a variety of </w:t>
      </w:r>
      <w:r w:rsidR="00A305A1">
        <w:rPr>
          <w:rFonts w:eastAsiaTheme="minorEastAsia"/>
        </w:rPr>
        <w:t>initial guesses.</w:t>
      </w:r>
    </w:p>
    <w:p w14:paraId="5F0065CC" w14:textId="4FBC49F8" w:rsidR="00D46FB8" w:rsidRDefault="00D46FB8" w:rsidP="00320A9B"/>
    <w:p w14:paraId="2D4E397F" w14:textId="487C6B6A" w:rsidR="00D46FB8" w:rsidRDefault="00D46FB8" w:rsidP="00320A9B"/>
    <w:p w14:paraId="2D0096AD" w14:textId="1BAD9D04" w:rsidR="00D46FB8" w:rsidRDefault="00D46FB8" w:rsidP="00320A9B"/>
    <w:p w14:paraId="0AA14703" w14:textId="1F76B27F" w:rsidR="00D46FB8" w:rsidRDefault="00D46FB8" w:rsidP="00320A9B"/>
    <w:p w14:paraId="682E0199" w14:textId="237134E5" w:rsidR="00D46FB8" w:rsidRDefault="00D46FB8" w:rsidP="00320A9B"/>
    <w:p w14:paraId="48003DAC" w14:textId="7AD4D2B1" w:rsidR="00D46FB8" w:rsidRDefault="00D46FB8" w:rsidP="00320A9B"/>
    <w:p w14:paraId="4C4AC953" w14:textId="13EF48A6" w:rsidR="00D46FB8" w:rsidRDefault="00D46FB8" w:rsidP="00320A9B"/>
    <w:p w14:paraId="6C1A46D2" w14:textId="226AF1A1" w:rsidR="00D46FB8" w:rsidRDefault="00D46FB8" w:rsidP="00320A9B"/>
    <w:p w14:paraId="07B44E9B" w14:textId="10665B9A" w:rsidR="00DA3E62" w:rsidRDefault="00DA3E62" w:rsidP="00320A9B"/>
    <w:p w14:paraId="2B38418A" w14:textId="11C1E4D3" w:rsidR="00DA3E62" w:rsidRDefault="00DA3E62" w:rsidP="00320A9B"/>
    <w:p w14:paraId="28370B93" w14:textId="36C527A6" w:rsidR="00DA3E62" w:rsidRDefault="00DA3E62" w:rsidP="00320A9B"/>
    <w:p w14:paraId="471BE60B" w14:textId="1F0EADB2" w:rsidR="00D46FB8" w:rsidRDefault="00D46FB8" w:rsidP="00320A9B"/>
    <w:p w14:paraId="1455024D" w14:textId="16F7A4EB" w:rsidR="00D46FB8" w:rsidRDefault="00D46FB8" w:rsidP="00320A9B"/>
    <w:p w14:paraId="4DE9F3D2" w14:textId="233BA485" w:rsidR="00D46FB8" w:rsidRDefault="00B73697" w:rsidP="00320A9B">
      <w:r>
        <w:br w:type="page"/>
      </w:r>
    </w:p>
    <w:p w14:paraId="6D1BEF04" w14:textId="77777777" w:rsidR="0036576C" w:rsidRDefault="0036576C">
      <w:pPr>
        <w:rPr>
          <w:b/>
        </w:rPr>
      </w:pPr>
      <w:r>
        <w:rPr>
          <w:b/>
        </w:rPr>
        <w:lastRenderedPageBreak/>
        <w:t>References</w:t>
      </w:r>
    </w:p>
    <w:p w14:paraId="0E484521" w14:textId="77777777" w:rsidR="0036576C" w:rsidRDefault="0036576C">
      <w:pPr>
        <w:rPr>
          <w:b/>
        </w:rPr>
      </w:pPr>
    </w:p>
    <w:p w14:paraId="1A731F9F" w14:textId="3F777330" w:rsidR="005F5390" w:rsidRPr="005F5390" w:rsidRDefault="00CF2FA7">
      <w:hyperlink r:id="rId21" w:history="1">
        <w:r w:rsidR="005F5390" w:rsidRPr="005F5390">
          <w:rPr>
            <w:rStyle w:val="Hyperlink"/>
          </w:rPr>
          <w:t>https://www.doh.wa.gov/Emergencies/NovelCoronavirusOutbreak2020COVID19/DataDashboard</w:t>
        </w:r>
      </w:hyperlink>
    </w:p>
    <w:p w14:paraId="154CDD8F" w14:textId="77777777" w:rsidR="001D49CC" w:rsidRDefault="001D49CC">
      <w:pPr>
        <w:rPr>
          <w:b/>
        </w:rPr>
      </w:pPr>
    </w:p>
    <w:p w14:paraId="16F24F37" w14:textId="72B7A340" w:rsidR="001D49CC" w:rsidRDefault="00CF2FA7">
      <w:pPr>
        <w:rPr>
          <w:b/>
        </w:rPr>
      </w:pPr>
      <w:hyperlink r:id="rId22" w:history="1">
        <w:r w:rsidR="001D49CC" w:rsidRPr="002618EA">
          <w:rPr>
            <w:rStyle w:val="Hyperlink"/>
            <w:b/>
          </w:rPr>
          <w:t>https://www.usnews.com/news/best-states/washington/articles/2019-06-28/washington-states-population-tops-75-million</w:t>
        </w:r>
      </w:hyperlink>
    </w:p>
    <w:p w14:paraId="09FEBE4F" w14:textId="77777777" w:rsidR="001D49CC" w:rsidRDefault="001D49CC">
      <w:pPr>
        <w:rPr>
          <w:b/>
        </w:rPr>
      </w:pPr>
    </w:p>
    <w:p w14:paraId="40EE2617" w14:textId="68D5B756" w:rsidR="0036576C" w:rsidRDefault="0036576C">
      <w:pPr>
        <w:rPr>
          <w:b/>
        </w:rPr>
      </w:pPr>
      <w:r>
        <w:rPr>
          <w:b/>
        </w:rPr>
        <w:br w:type="page"/>
      </w:r>
    </w:p>
    <w:p w14:paraId="42234501" w14:textId="5DD14919" w:rsidR="00B73697" w:rsidRPr="00B73697" w:rsidRDefault="00B73697" w:rsidP="00320A9B">
      <w:pPr>
        <w:rPr>
          <w:b/>
        </w:rPr>
      </w:pPr>
      <w:r w:rsidRPr="00B73697">
        <w:rPr>
          <w:b/>
        </w:rPr>
        <w:lastRenderedPageBreak/>
        <w:t>Appendix</w:t>
      </w:r>
      <w:r w:rsidR="0036576C">
        <w:rPr>
          <w:b/>
        </w:rPr>
        <w:t xml:space="preserve"> A</w:t>
      </w:r>
    </w:p>
    <w:p w14:paraId="5E1B042A" w14:textId="77777777" w:rsidR="00B73697" w:rsidRPr="00320A9B" w:rsidRDefault="00B73697" w:rsidP="00320A9B"/>
    <w:tbl>
      <w:tblPr>
        <w:tblStyle w:val="TableGrid"/>
        <w:tblpPr w:leftFromText="180" w:rightFromText="180" w:vertAnchor="text" w:horzAnchor="page" w:tblpX="1450" w:tblpY="53"/>
        <w:tblW w:w="0" w:type="auto"/>
        <w:tblLook w:val="04A0" w:firstRow="1" w:lastRow="0" w:firstColumn="1" w:lastColumn="0" w:noHBand="0" w:noVBand="1"/>
      </w:tblPr>
      <w:tblGrid>
        <w:gridCol w:w="3865"/>
        <w:gridCol w:w="2349"/>
        <w:gridCol w:w="3136"/>
      </w:tblGrid>
      <w:tr w:rsidR="00320A9B" w14:paraId="0D803032" w14:textId="77777777" w:rsidTr="00F100A7">
        <w:tc>
          <w:tcPr>
            <w:tcW w:w="3865" w:type="dxa"/>
            <w:shd w:val="clear" w:color="auto" w:fill="E7E6E6" w:themeFill="background2"/>
          </w:tcPr>
          <w:p w14:paraId="7F734D49" w14:textId="57269ED3" w:rsidR="00320A9B" w:rsidRPr="0080279B" w:rsidRDefault="00320A9B" w:rsidP="00320A9B">
            <w:pPr>
              <w:jc w:val="center"/>
              <w:rPr>
                <w:rFonts w:eastAsiaTheme="minorEastAsia"/>
                <w:b/>
              </w:rPr>
            </w:pPr>
            <w:r w:rsidRPr="0080279B">
              <w:rPr>
                <w:rFonts w:eastAsiaTheme="minorEastAsia"/>
                <w:b/>
              </w:rPr>
              <w:t>Characteristic</w:t>
            </w:r>
          </w:p>
        </w:tc>
        <w:tc>
          <w:tcPr>
            <w:tcW w:w="2349" w:type="dxa"/>
            <w:shd w:val="clear" w:color="auto" w:fill="E7E6E6" w:themeFill="background2"/>
          </w:tcPr>
          <w:p w14:paraId="0568F1D1" w14:textId="42E5A4F6" w:rsidR="00320A9B" w:rsidRPr="0080279B" w:rsidRDefault="00320A9B" w:rsidP="00320A9B">
            <w:pPr>
              <w:jc w:val="center"/>
              <w:rPr>
                <w:rFonts w:eastAsiaTheme="minorEastAsia"/>
                <w:b/>
              </w:rPr>
            </w:pPr>
            <w:r w:rsidRPr="0080279B">
              <w:rPr>
                <w:rFonts w:eastAsiaTheme="minorEastAsia"/>
                <w:b/>
              </w:rPr>
              <w:t>Value</w:t>
            </w:r>
          </w:p>
        </w:tc>
        <w:tc>
          <w:tcPr>
            <w:tcW w:w="3136" w:type="dxa"/>
            <w:shd w:val="clear" w:color="auto" w:fill="E7E6E6" w:themeFill="background2"/>
          </w:tcPr>
          <w:p w14:paraId="2611A1FD" w14:textId="649245D1" w:rsidR="00320A9B" w:rsidRPr="0080279B" w:rsidRDefault="00320A9B" w:rsidP="00320A9B">
            <w:pPr>
              <w:jc w:val="center"/>
              <w:rPr>
                <w:rFonts w:eastAsiaTheme="minorEastAsia"/>
                <w:b/>
              </w:rPr>
            </w:pPr>
            <w:r w:rsidRPr="0080279B">
              <w:rPr>
                <w:rFonts w:eastAsiaTheme="minorEastAsia"/>
                <w:b/>
              </w:rPr>
              <w:t>Reference</w:t>
            </w:r>
          </w:p>
        </w:tc>
      </w:tr>
      <w:tr w:rsidR="00320A9B" w14:paraId="7F3C7EF9" w14:textId="77777777" w:rsidTr="00F100A7">
        <w:tc>
          <w:tcPr>
            <w:tcW w:w="3865" w:type="dxa"/>
          </w:tcPr>
          <w:p w14:paraId="09C59402" w14:textId="77777777" w:rsidR="00320A9B" w:rsidRDefault="00320A9B" w:rsidP="00320A9B">
            <w:pPr>
              <w:rPr>
                <w:rFonts w:eastAsiaTheme="minorEastAsia"/>
              </w:rPr>
            </w:pPr>
            <w:r>
              <w:rPr>
                <w:rFonts w:eastAsiaTheme="minorEastAsia"/>
              </w:rPr>
              <w:t>Population of Washington</w:t>
            </w:r>
          </w:p>
        </w:tc>
        <w:tc>
          <w:tcPr>
            <w:tcW w:w="2349" w:type="dxa"/>
          </w:tcPr>
          <w:p w14:paraId="7BCBB9C9" w14:textId="44F08C15" w:rsidR="00320A9B" w:rsidRDefault="00320A9B" w:rsidP="00320A9B">
            <w:pPr>
              <w:rPr>
                <w:rFonts w:eastAsiaTheme="minorEastAsia"/>
              </w:rPr>
            </w:pPr>
            <w:r>
              <w:rPr>
                <w:rFonts w:eastAsiaTheme="minorEastAsia"/>
              </w:rPr>
              <w:t>7.6 Million</w:t>
            </w:r>
          </w:p>
        </w:tc>
        <w:tc>
          <w:tcPr>
            <w:tcW w:w="3136" w:type="dxa"/>
          </w:tcPr>
          <w:p w14:paraId="51A3428A" w14:textId="4BF285DF" w:rsidR="00320A9B" w:rsidRPr="008D10E8" w:rsidRDefault="00CF2FA7" w:rsidP="009963D5">
            <w:pPr>
              <w:rPr>
                <w:rFonts w:eastAsiaTheme="minorEastAsia"/>
                <w:i/>
              </w:rPr>
            </w:pPr>
            <w:hyperlink r:id="rId23" w:history="1">
              <w:r w:rsidR="009963D5">
                <w:rPr>
                  <w:rStyle w:val="Hyperlink"/>
                  <w:rFonts w:eastAsiaTheme="minorEastAsia"/>
                  <w:i/>
                </w:rPr>
                <w:t>USA News</w:t>
              </w:r>
            </w:hyperlink>
          </w:p>
        </w:tc>
      </w:tr>
      <w:tr w:rsidR="00320A9B" w14:paraId="4010C702" w14:textId="77777777" w:rsidTr="00F100A7">
        <w:tc>
          <w:tcPr>
            <w:tcW w:w="3865" w:type="dxa"/>
          </w:tcPr>
          <w:p w14:paraId="4EE0044D" w14:textId="0C19FF9A" w:rsidR="00320A9B" w:rsidRPr="00E217AB" w:rsidRDefault="00320A9B" w:rsidP="00320A9B">
            <w:pPr>
              <w:rPr>
                <w:rFonts w:eastAsiaTheme="minorEastAsia"/>
              </w:rPr>
            </w:pPr>
            <w:r>
              <w:rPr>
                <w:rFonts w:eastAsiaTheme="minorEastAsia"/>
              </w:rPr>
              <w:t>Initial infective number (I</w:t>
            </w:r>
            <w:r>
              <w:rPr>
                <w:rFonts w:eastAsiaTheme="minorEastAsia"/>
                <w:vertAlign w:val="subscript"/>
              </w:rPr>
              <w:t>0</w:t>
            </w:r>
            <w:r>
              <w:rPr>
                <w:rFonts w:eastAsiaTheme="minorEastAsia"/>
              </w:rPr>
              <w:t>)</w:t>
            </w:r>
          </w:p>
        </w:tc>
        <w:tc>
          <w:tcPr>
            <w:tcW w:w="2349" w:type="dxa"/>
          </w:tcPr>
          <w:p w14:paraId="0311E2E8" w14:textId="77777777" w:rsidR="00320A9B" w:rsidRDefault="00320A9B" w:rsidP="00320A9B">
            <w:pPr>
              <w:rPr>
                <w:rFonts w:eastAsiaTheme="minorEastAsia"/>
              </w:rPr>
            </w:pPr>
            <w:r>
              <w:rPr>
                <w:rFonts w:eastAsiaTheme="minorEastAsia"/>
              </w:rPr>
              <w:t>1</w:t>
            </w:r>
          </w:p>
        </w:tc>
        <w:tc>
          <w:tcPr>
            <w:tcW w:w="3136" w:type="dxa"/>
          </w:tcPr>
          <w:p w14:paraId="603A8518" w14:textId="608F4491" w:rsidR="00320A9B" w:rsidRPr="008D10E8" w:rsidRDefault="00320A9B" w:rsidP="00320A9B">
            <w:pPr>
              <w:rPr>
                <w:rFonts w:eastAsiaTheme="minorEastAsia"/>
                <w:i/>
              </w:rPr>
            </w:pPr>
            <w:r w:rsidRPr="008D10E8">
              <w:rPr>
                <w:rFonts w:eastAsiaTheme="minorEastAsia"/>
                <w:i/>
              </w:rPr>
              <w:t>To Be Added in Final Report</w:t>
            </w:r>
          </w:p>
        </w:tc>
      </w:tr>
      <w:tr w:rsidR="00320A9B" w14:paraId="737D60AA" w14:textId="77777777" w:rsidTr="00F100A7">
        <w:tc>
          <w:tcPr>
            <w:tcW w:w="3865" w:type="dxa"/>
          </w:tcPr>
          <w:p w14:paraId="5EAF67AC" w14:textId="77777777" w:rsidR="00320A9B" w:rsidRDefault="00320A9B" w:rsidP="00320A9B">
            <w:pPr>
              <w:rPr>
                <w:rFonts w:eastAsiaTheme="minorEastAsia"/>
              </w:rPr>
            </w:pPr>
            <w:r w:rsidRPr="00096FC1">
              <w:rPr>
                <w:rFonts w:eastAsiaTheme="minorEastAsia"/>
              </w:rPr>
              <w:t>Initial susceptible number (S</w:t>
            </w:r>
            <w:r w:rsidRPr="00096FC1">
              <w:rPr>
                <w:rFonts w:eastAsiaTheme="minorEastAsia"/>
                <w:vertAlign w:val="subscript"/>
              </w:rPr>
              <w:t>0</w:t>
            </w:r>
            <w:r w:rsidRPr="00096FC1">
              <w:rPr>
                <w:rFonts w:eastAsiaTheme="minorEastAsia"/>
              </w:rPr>
              <w:t>)</w:t>
            </w:r>
          </w:p>
        </w:tc>
        <w:tc>
          <w:tcPr>
            <w:tcW w:w="2349" w:type="dxa"/>
          </w:tcPr>
          <w:p w14:paraId="0A292A6C" w14:textId="467C268D" w:rsidR="00320A9B" w:rsidRDefault="00320A9B" w:rsidP="00320A9B">
            <w:pPr>
              <w:rPr>
                <w:rFonts w:eastAsiaTheme="minorEastAsia"/>
              </w:rPr>
            </w:pPr>
            <w:r w:rsidRPr="00096FC1">
              <w:rPr>
                <w:rFonts w:eastAsiaTheme="minorEastAsia"/>
              </w:rPr>
              <w:t>7,599,999</w:t>
            </w:r>
          </w:p>
        </w:tc>
        <w:tc>
          <w:tcPr>
            <w:tcW w:w="3136" w:type="dxa"/>
          </w:tcPr>
          <w:p w14:paraId="684D2B27" w14:textId="45DE5FE8" w:rsidR="00320A9B" w:rsidRPr="008D10E8" w:rsidRDefault="00320A9B" w:rsidP="00320A9B">
            <w:pPr>
              <w:rPr>
                <w:rFonts w:eastAsiaTheme="minorEastAsia"/>
                <w:i/>
              </w:rPr>
            </w:pPr>
            <w:r w:rsidRPr="008D10E8">
              <w:rPr>
                <w:rFonts w:eastAsiaTheme="minorEastAsia"/>
                <w:i/>
              </w:rPr>
              <w:t>To Be Added in Final Report</w:t>
            </w:r>
          </w:p>
        </w:tc>
      </w:tr>
      <w:tr w:rsidR="00320A9B" w14:paraId="7E117D57" w14:textId="77777777" w:rsidTr="00F100A7">
        <w:tc>
          <w:tcPr>
            <w:tcW w:w="3865" w:type="dxa"/>
          </w:tcPr>
          <w:p w14:paraId="2BF2505F" w14:textId="77777777" w:rsidR="00320A9B" w:rsidRDefault="00320A9B" w:rsidP="00320A9B">
            <w:pPr>
              <w:rPr>
                <w:rFonts w:eastAsiaTheme="minorEastAsia"/>
              </w:rPr>
            </w:pPr>
            <w:r w:rsidRPr="00096FC1">
              <w:rPr>
                <w:rFonts w:eastAsiaTheme="minorEastAsia"/>
              </w:rPr>
              <w:t>Initial removed (R</w:t>
            </w:r>
            <w:r w:rsidRPr="00096FC1">
              <w:rPr>
                <w:rFonts w:eastAsiaTheme="minorEastAsia"/>
                <w:vertAlign w:val="subscript"/>
              </w:rPr>
              <w:t>0</w:t>
            </w:r>
            <w:r w:rsidRPr="00096FC1">
              <w:rPr>
                <w:rFonts w:eastAsiaTheme="minorEastAsia"/>
              </w:rPr>
              <w:t>)</w:t>
            </w:r>
          </w:p>
        </w:tc>
        <w:tc>
          <w:tcPr>
            <w:tcW w:w="2349" w:type="dxa"/>
          </w:tcPr>
          <w:p w14:paraId="0A0214AC" w14:textId="6198B23F" w:rsidR="00320A9B" w:rsidRDefault="00320A9B" w:rsidP="00320A9B">
            <w:pPr>
              <w:rPr>
                <w:rFonts w:eastAsiaTheme="minorEastAsia"/>
              </w:rPr>
            </w:pPr>
            <w:r w:rsidRPr="00096FC1">
              <w:rPr>
                <w:rFonts w:eastAsiaTheme="minorEastAsia"/>
              </w:rPr>
              <w:t>0</w:t>
            </w:r>
          </w:p>
        </w:tc>
        <w:tc>
          <w:tcPr>
            <w:tcW w:w="3136" w:type="dxa"/>
          </w:tcPr>
          <w:p w14:paraId="0CDFBAE4" w14:textId="77777777" w:rsidR="00320A9B" w:rsidRPr="008D10E8" w:rsidRDefault="00320A9B" w:rsidP="00320A9B">
            <w:pPr>
              <w:rPr>
                <w:rFonts w:eastAsiaTheme="minorEastAsia"/>
                <w:i/>
              </w:rPr>
            </w:pPr>
            <w:r w:rsidRPr="008D10E8">
              <w:rPr>
                <w:rFonts w:eastAsiaTheme="minorEastAsia"/>
                <w:i/>
              </w:rPr>
              <w:t>To Be Added in Final Report</w:t>
            </w:r>
          </w:p>
        </w:tc>
      </w:tr>
      <w:tr w:rsidR="00320A9B" w14:paraId="12D2D086" w14:textId="77777777" w:rsidTr="00F100A7">
        <w:tc>
          <w:tcPr>
            <w:tcW w:w="3865" w:type="dxa"/>
          </w:tcPr>
          <w:p w14:paraId="00025B82" w14:textId="19776D5C" w:rsidR="00320A9B" w:rsidRDefault="00320A9B" w:rsidP="00320A9B">
            <w:pPr>
              <w:rPr>
                <w:rFonts w:eastAsiaTheme="minorEastAsia"/>
              </w:rPr>
            </w:pPr>
            <w:r w:rsidRPr="00096FC1">
              <w:rPr>
                <w:rFonts w:eastAsiaTheme="minorEastAsia"/>
              </w:rPr>
              <w:t>t</w:t>
            </w:r>
            <w:r w:rsidRPr="00096FC1">
              <w:rPr>
                <w:rFonts w:eastAsiaTheme="minorEastAsia"/>
                <w:vertAlign w:val="subscript"/>
              </w:rPr>
              <w:t>0</w:t>
            </w:r>
          </w:p>
        </w:tc>
        <w:tc>
          <w:tcPr>
            <w:tcW w:w="2349" w:type="dxa"/>
          </w:tcPr>
          <w:p w14:paraId="757D4917" w14:textId="1B92D419" w:rsidR="00320A9B" w:rsidRDefault="00320A9B" w:rsidP="00320A9B">
            <w:pPr>
              <w:rPr>
                <w:rFonts w:eastAsiaTheme="minorEastAsia"/>
              </w:rPr>
            </w:pPr>
            <w:r w:rsidRPr="00096FC1">
              <w:rPr>
                <w:rFonts w:eastAsiaTheme="minorEastAsia"/>
              </w:rPr>
              <w:t>January 20, 2020</w:t>
            </w:r>
          </w:p>
        </w:tc>
        <w:tc>
          <w:tcPr>
            <w:tcW w:w="3136" w:type="dxa"/>
          </w:tcPr>
          <w:p w14:paraId="6269E068" w14:textId="77777777" w:rsidR="00320A9B" w:rsidRPr="008D10E8" w:rsidRDefault="00320A9B" w:rsidP="00320A9B">
            <w:pPr>
              <w:rPr>
                <w:rFonts w:eastAsiaTheme="minorEastAsia"/>
                <w:i/>
              </w:rPr>
            </w:pPr>
            <w:r w:rsidRPr="008D10E8">
              <w:rPr>
                <w:rFonts w:eastAsiaTheme="minorEastAsia"/>
                <w:i/>
              </w:rPr>
              <w:t>To Be Added in Final Report</w:t>
            </w:r>
          </w:p>
        </w:tc>
      </w:tr>
      <w:tr w:rsidR="00320A9B" w14:paraId="7CDC1214" w14:textId="77777777" w:rsidTr="00F100A7">
        <w:tc>
          <w:tcPr>
            <w:tcW w:w="3865" w:type="dxa"/>
          </w:tcPr>
          <w:p w14:paraId="3C9656E2" w14:textId="77777777" w:rsidR="00320A9B" w:rsidRDefault="00320A9B" w:rsidP="00320A9B">
            <w:pPr>
              <w:rPr>
                <w:rFonts w:eastAsiaTheme="minorEastAsia"/>
              </w:rPr>
            </w:pPr>
            <w:r w:rsidRPr="00096FC1">
              <w:rPr>
                <w:rFonts w:eastAsiaTheme="minorEastAsia"/>
              </w:rPr>
              <w:t>Confirmed cases in Washington</w:t>
            </w:r>
          </w:p>
        </w:tc>
        <w:tc>
          <w:tcPr>
            <w:tcW w:w="2349" w:type="dxa"/>
          </w:tcPr>
          <w:p w14:paraId="6E8FEA66" w14:textId="77777777" w:rsidR="00320A9B" w:rsidRDefault="00320A9B" w:rsidP="00320A9B">
            <w:pPr>
              <w:rPr>
                <w:rFonts w:eastAsiaTheme="minorEastAsia"/>
              </w:rPr>
            </w:pPr>
          </w:p>
          <w:p w14:paraId="22204424" w14:textId="51FA278D" w:rsidR="00320A9B" w:rsidRPr="00E217AB" w:rsidRDefault="00F100A7" w:rsidP="00320A9B">
            <w:pPr>
              <w:rPr>
                <w:rFonts w:eastAsiaTheme="minorEastAsia"/>
              </w:rPr>
            </w:pPr>
            <w:r>
              <w:rPr>
                <w:rFonts w:eastAsiaTheme="minorEastAsia"/>
              </w:rPr>
              <w:t>21,349</w:t>
            </w:r>
          </w:p>
        </w:tc>
        <w:tc>
          <w:tcPr>
            <w:tcW w:w="3136" w:type="dxa"/>
          </w:tcPr>
          <w:p w14:paraId="4AE2E0EF" w14:textId="4E7781AB" w:rsidR="00320A9B" w:rsidRPr="008D10E8" w:rsidRDefault="00CF2FA7" w:rsidP="00320A9B">
            <w:pPr>
              <w:rPr>
                <w:rFonts w:eastAsiaTheme="minorEastAsia"/>
                <w:i/>
              </w:rPr>
            </w:pPr>
            <w:hyperlink r:id="rId24" w:history="1">
              <w:r w:rsidR="00F100A7" w:rsidRPr="00F100A7">
                <w:rPr>
                  <w:rStyle w:val="Hyperlink"/>
                  <w:rFonts w:eastAsiaTheme="minorEastAsia"/>
                  <w:i/>
                </w:rPr>
                <w:t>Washington State Department of Health</w:t>
              </w:r>
            </w:hyperlink>
          </w:p>
        </w:tc>
      </w:tr>
      <w:tr w:rsidR="00320A9B" w14:paraId="30FD1CE9" w14:textId="77777777" w:rsidTr="00F100A7">
        <w:tc>
          <w:tcPr>
            <w:tcW w:w="3865" w:type="dxa"/>
          </w:tcPr>
          <w:p w14:paraId="21AE80A1" w14:textId="77777777" w:rsidR="00320A9B" w:rsidRDefault="00320A9B" w:rsidP="00320A9B">
            <w:pPr>
              <w:rPr>
                <w:rFonts w:eastAsiaTheme="minorEastAsia"/>
              </w:rPr>
            </w:pPr>
            <w:r w:rsidRPr="00096FC1">
              <w:rPr>
                <w:rFonts w:eastAsiaTheme="minorEastAsia"/>
              </w:rPr>
              <w:t>Deaths in Washington</w:t>
            </w:r>
          </w:p>
        </w:tc>
        <w:tc>
          <w:tcPr>
            <w:tcW w:w="2349" w:type="dxa"/>
          </w:tcPr>
          <w:p w14:paraId="3E89619A" w14:textId="5B7DCAB3" w:rsidR="00320A9B" w:rsidRDefault="00F100A7" w:rsidP="00320A9B">
            <w:pPr>
              <w:rPr>
                <w:rFonts w:eastAsiaTheme="minorEastAsia"/>
              </w:rPr>
            </w:pPr>
            <w:r>
              <w:rPr>
                <w:rFonts w:eastAsiaTheme="minorEastAsia"/>
              </w:rPr>
              <w:t>1118</w:t>
            </w:r>
          </w:p>
        </w:tc>
        <w:tc>
          <w:tcPr>
            <w:tcW w:w="3136" w:type="dxa"/>
          </w:tcPr>
          <w:p w14:paraId="377224DE" w14:textId="2CFC6404" w:rsidR="00320A9B" w:rsidRPr="008D10E8" w:rsidRDefault="00CF2FA7" w:rsidP="00320A9B">
            <w:pPr>
              <w:rPr>
                <w:rFonts w:eastAsiaTheme="minorEastAsia"/>
                <w:i/>
              </w:rPr>
            </w:pPr>
            <w:hyperlink r:id="rId25" w:history="1">
              <w:r w:rsidR="00F100A7" w:rsidRPr="00F100A7">
                <w:rPr>
                  <w:rStyle w:val="Hyperlink"/>
                  <w:rFonts w:eastAsiaTheme="minorEastAsia"/>
                  <w:i/>
                </w:rPr>
                <w:t>Washington State Department of Health</w:t>
              </w:r>
            </w:hyperlink>
          </w:p>
        </w:tc>
      </w:tr>
      <w:tr w:rsidR="00320A9B" w14:paraId="4F8B6759" w14:textId="77777777" w:rsidTr="00F100A7">
        <w:tc>
          <w:tcPr>
            <w:tcW w:w="3865" w:type="dxa"/>
          </w:tcPr>
          <w:p w14:paraId="794ADC53" w14:textId="77777777" w:rsidR="00320A9B" w:rsidRDefault="00320A9B" w:rsidP="00320A9B">
            <w:pPr>
              <w:rPr>
                <w:rFonts w:eastAsiaTheme="minorEastAsia"/>
              </w:rPr>
            </w:pPr>
            <w:r w:rsidRPr="00096FC1">
              <w:rPr>
                <w:rFonts w:eastAsiaTheme="minorEastAsia"/>
              </w:rPr>
              <w:t>Percent Death Rate in relation to confirmed cases</w:t>
            </w:r>
            <w:r>
              <w:rPr>
                <w:rFonts w:eastAsiaTheme="minorEastAsia"/>
              </w:rPr>
              <w:t xml:space="preserve"> in Washington</w:t>
            </w:r>
          </w:p>
        </w:tc>
        <w:tc>
          <w:tcPr>
            <w:tcW w:w="2349" w:type="dxa"/>
          </w:tcPr>
          <w:p w14:paraId="47F35982" w14:textId="488BEF39" w:rsidR="00320A9B" w:rsidRDefault="00F100A7" w:rsidP="00320A9B">
            <w:pPr>
              <w:rPr>
                <w:rFonts w:eastAsiaTheme="minorEastAsia"/>
              </w:rPr>
            </w:pPr>
            <w:r>
              <w:rPr>
                <w:rFonts w:eastAsiaTheme="minorEastAsia"/>
              </w:rPr>
              <w:t>5.2</w:t>
            </w:r>
            <w:r w:rsidR="00320A9B" w:rsidRPr="00096FC1">
              <w:rPr>
                <w:rFonts w:eastAsiaTheme="minorEastAsia"/>
              </w:rPr>
              <w:t>%</w:t>
            </w:r>
          </w:p>
        </w:tc>
        <w:tc>
          <w:tcPr>
            <w:tcW w:w="3136" w:type="dxa"/>
          </w:tcPr>
          <w:p w14:paraId="5DBDA5B8" w14:textId="3405738F" w:rsidR="00320A9B" w:rsidRPr="008D10E8" w:rsidRDefault="00CF2FA7" w:rsidP="00320A9B">
            <w:pPr>
              <w:rPr>
                <w:rFonts w:eastAsiaTheme="minorEastAsia"/>
                <w:i/>
              </w:rPr>
            </w:pPr>
            <w:hyperlink r:id="rId26" w:history="1">
              <w:r w:rsidR="00F100A7" w:rsidRPr="00F100A7">
                <w:rPr>
                  <w:rStyle w:val="Hyperlink"/>
                  <w:rFonts w:eastAsiaTheme="minorEastAsia"/>
                  <w:i/>
                </w:rPr>
                <w:t>Washington State Department of Health</w:t>
              </w:r>
            </w:hyperlink>
          </w:p>
        </w:tc>
      </w:tr>
      <w:tr w:rsidR="00320A9B" w14:paraId="7039BA2B" w14:textId="77777777" w:rsidTr="00F100A7">
        <w:tc>
          <w:tcPr>
            <w:tcW w:w="3865" w:type="dxa"/>
          </w:tcPr>
          <w:p w14:paraId="3208A390" w14:textId="77777777" w:rsidR="00320A9B" w:rsidRDefault="00320A9B" w:rsidP="00320A9B">
            <w:pPr>
              <w:rPr>
                <w:rFonts w:eastAsiaTheme="minorEastAsia"/>
              </w:rPr>
            </w:pPr>
            <w:r w:rsidRPr="00096FC1">
              <w:rPr>
                <w:rFonts w:eastAsiaTheme="minorEastAsia"/>
              </w:rPr>
              <w:t>Hospital Capacity in Washington</w:t>
            </w:r>
          </w:p>
        </w:tc>
        <w:tc>
          <w:tcPr>
            <w:tcW w:w="2349" w:type="dxa"/>
          </w:tcPr>
          <w:p w14:paraId="1077AA2D" w14:textId="77777777" w:rsidR="00320A9B" w:rsidRDefault="00320A9B" w:rsidP="00320A9B">
            <w:pPr>
              <w:rPr>
                <w:rFonts w:eastAsiaTheme="minorEastAsia"/>
              </w:rPr>
            </w:pPr>
            <w:r w:rsidRPr="00096FC1">
              <w:rPr>
                <w:rFonts w:eastAsiaTheme="minorEastAsia"/>
              </w:rPr>
              <w:t>13,000</w:t>
            </w:r>
          </w:p>
        </w:tc>
        <w:tc>
          <w:tcPr>
            <w:tcW w:w="3136" w:type="dxa"/>
          </w:tcPr>
          <w:p w14:paraId="59C8322C" w14:textId="2BA3A3A8" w:rsidR="00320A9B" w:rsidRPr="008D10E8" w:rsidRDefault="00CF2FA7" w:rsidP="00320A9B">
            <w:pPr>
              <w:rPr>
                <w:rFonts w:eastAsiaTheme="minorEastAsia"/>
                <w:i/>
              </w:rPr>
            </w:pPr>
            <w:hyperlink r:id="rId27" w:history="1">
              <w:r w:rsidR="009963D5" w:rsidRPr="009963D5">
                <w:rPr>
                  <w:rStyle w:val="Hyperlink"/>
                  <w:rFonts w:eastAsiaTheme="minorEastAsia"/>
                  <w:i/>
                </w:rPr>
                <w:t>USA News</w:t>
              </w:r>
            </w:hyperlink>
          </w:p>
        </w:tc>
      </w:tr>
      <w:tr w:rsidR="00320A9B" w14:paraId="03AC6D2B" w14:textId="77777777" w:rsidTr="00F100A7">
        <w:tc>
          <w:tcPr>
            <w:tcW w:w="3865" w:type="dxa"/>
          </w:tcPr>
          <w:p w14:paraId="71A7EAF2" w14:textId="77777777" w:rsidR="00320A9B" w:rsidRDefault="00320A9B" w:rsidP="00320A9B">
            <w:pPr>
              <w:rPr>
                <w:rFonts w:eastAsiaTheme="minorEastAsia"/>
              </w:rPr>
            </w:pPr>
            <w:r>
              <w:rPr>
                <w:rFonts w:eastAsiaTheme="minorEastAsia"/>
              </w:rPr>
              <w:t>Hospital p</w:t>
            </w:r>
            <w:r w:rsidRPr="00096FC1">
              <w:rPr>
                <w:rFonts w:eastAsiaTheme="minorEastAsia"/>
              </w:rPr>
              <w:t xml:space="preserve">ercent </w:t>
            </w:r>
            <w:r>
              <w:rPr>
                <w:rFonts w:eastAsiaTheme="minorEastAsia"/>
              </w:rPr>
              <w:t>occupancy</w:t>
            </w:r>
            <w:r w:rsidRPr="00096FC1">
              <w:rPr>
                <w:rFonts w:eastAsiaTheme="minorEastAsia"/>
              </w:rPr>
              <w:t xml:space="preserve"> on a regular basis</w:t>
            </w:r>
          </w:p>
        </w:tc>
        <w:tc>
          <w:tcPr>
            <w:tcW w:w="2349" w:type="dxa"/>
          </w:tcPr>
          <w:p w14:paraId="51ED3256" w14:textId="77777777" w:rsidR="00320A9B" w:rsidRDefault="00320A9B" w:rsidP="00320A9B">
            <w:pPr>
              <w:rPr>
                <w:rFonts w:eastAsiaTheme="minorEastAsia"/>
              </w:rPr>
            </w:pPr>
            <w:r w:rsidRPr="00096FC1">
              <w:rPr>
                <w:rFonts w:eastAsiaTheme="minorEastAsia"/>
              </w:rPr>
              <w:t>61%</w:t>
            </w:r>
          </w:p>
        </w:tc>
        <w:tc>
          <w:tcPr>
            <w:tcW w:w="3136" w:type="dxa"/>
          </w:tcPr>
          <w:p w14:paraId="13B0E0CA" w14:textId="77777777" w:rsidR="00320A9B" w:rsidRPr="008D10E8" w:rsidRDefault="00320A9B" w:rsidP="00320A9B">
            <w:pPr>
              <w:rPr>
                <w:rFonts w:eastAsiaTheme="minorEastAsia"/>
                <w:i/>
              </w:rPr>
            </w:pPr>
            <w:r w:rsidRPr="008D10E8">
              <w:rPr>
                <w:rFonts w:eastAsiaTheme="minorEastAsia"/>
                <w:i/>
              </w:rPr>
              <w:t>To Be Added in Final Report</w:t>
            </w:r>
          </w:p>
        </w:tc>
      </w:tr>
      <w:tr w:rsidR="00320A9B" w14:paraId="258D5B4F" w14:textId="77777777" w:rsidTr="00F100A7">
        <w:tc>
          <w:tcPr>
            <w:tcW w:w="3865" w:type="dxa"/>
          </w:tcPr>
          <w:p w14:paraId="08E4BE8D" w14:textId="77777777" w:rsidR="00320A9B" w:rsidRDefault="00320A9B" w:rsidP="00320A9B">
            <w:pPr>
              <w:rPr>
                <w:rFonts w:eastAsiaTheme="minorEastAsia"/>
              </w:rPr>
            </w:pPr>
            <w:r w:rsidRPr="00096FC1">
              <w:rPr>
                <w:rFonts w:eastAsiaTheme="minorEastAsia"/>
              </w:rPr>
              <w:t>Number of bed available before COVID-19 pandemic</w:t>
            </w:r>
          </w:p>
        </w:tc>
        <w:tc>
          <w:tcPr>
            <w:tcW w:w="2349" w:type="dxa"/>
          </w:tcPr>
          <w:p w14:paraId="4A6ED5FA" w14:textId="77777777" w:rsidR="00320A9B" w:rsidRDefault="00320A9B" w:rsidP="00320A9B">
            <w:pPr>
              <w:rPr>
                <w:rFonts w:eastAsiaTheme="minorEastAsia"/>
              </w:rPr>
            </w:pPr>
            <w:r w:rsidRPr="00096FC1">
              <w:rPr>
                <w:rFonts w:eastAsiaTheme="minorEastAsia"/>
              </w:rPr>
              <w:t>5070</w:t>
            </w:r>
          </w:p>
        </w:tc>
        <w:tc>
          <w:tcPr>
            <w:tcW w:w="3136" w:type="dxa"/>
          </w:tcPr>
          <w:p w14:paraId="1913BED9" w14:textId="0E8D612A" w:rsidR="00320A9B" w:rsidRPr="008D10E8" w:rsidRDefault="009963D5" w:rsidP="00320A9B">
            <w:pPr>
              <w:rPr>
                <w:rFonts w:eastAsiaTheme="minorEastAsia"/>
                <w:i/>
              </w:rPr>
            </w:pPr>
            <w:r>
              <w:rPr>
                <w:rFonts w:eastAsiaTheme="minorEastAsia"/>
                <w:i/>
              </w:rPr>
              <w:t>Determined from above information</w:t>
            </w:r>
          </w:p>
        </w:tc>
      </w:tr>
      <w:tr w:rsidR="00320A9B" w14:paraId="7B3B89FE" w14:textId="77777777" w:rsidTr="00F100A7">
        <w:tc>
          <w:tcPr>
            <w:tcW w:w="3865" w:type="dxa"/>
          </w:tcPr>
          <w:p w14:paraId="3AF49C53" w14:textId="77777777" w:rsidR="00320A9B" w:rsidRDefault="00320A9B" w:rsidP="00320A9B">
            <w:pPr>
              <w:rPr>
                <w:rFonts w:eastAsiaTheme="minorEastAsia"/>
              </w:rPr>
            </w:pPr>
            <w:r w:rsidRPr="00096FC1">
              <w:rPr>
                <w:rFonts w:eastAsiaTheme="minorEastAsia"/>
              </w:rPr>
              <w:t>COVID</w:t>
            </w:r>
            <w:r>
              <w:rPr>
                <w:rFonts w:eastAsiaTheme="minorEastAsia"/>
              </w:rPr>
              <w:t>-19 cases requiring</w:t>
            </w:r>
            <w:r w:rsidRPr="00096FC1">
              <w:rPr>
                <w:rFonts w:eastAsiaTheme="minorEastAsia"/>
              </w:rPr>
              <w:t xml:space="preserve"> hospitalization</w:t>
            </w:r>
          </w:p>
        </w:tc>
        <w:tc>
          <w:tcPr>
            <w:tcW w:w="2349" w:type="dxa"/>
          </w:tcPr>
          <w:p w14:paraId="551DDF96" w14:textId="77777777" w:rsidR="00320A9B" w:rsidRDefault="00320A9B" w:rsidP="00320A9B">
            <w:pPr>
              <w:rPr>
                <w:rFonts w:eastAsiaTheme="minorEastAsia"/>
              </w:rPr>
            </w:pPr>
            <w:r w:rsidRPr="00096FC1">
              <w:rPr>
                <w:rFonts w:eastAsiaTheme="minorEastAsia"/>
              </w:rPr>
              <w:t>20%</w:t>
            </w:r>
          </w:p>
        </w:tc>
        <w:tc>
          <w:tcPr>
            <w:tcW w:w="3136" w:type="dxa"/>
          </w:tcPr>
          <w:p w14:paraId="7617699C" w14:textId="50CDE19D" w:rsidR="00320A9B" w:rsidRPr="008D10E8" w:rsidRDefault="00CF2FA7" w:rsidP="00320A9B">
            <w:pPr>
              <w:rPr>
                <w:rFonts w:eastAsiaTheme="minorEastAsia"/>
                <w:i/>
              </w:rPr>
            </w:pPr>
            <w:hyperlink r:id="rId28" w:history="1">
              <w:r w:rsidR="009963D5" w:rsidRPr="009963D5">
                <w:rPr>
                  <w:rStyle w:val="Hyperlink"/>
                  <w:rFonts w:eastAsiaTheme="minorEastAsia"/>
                  <w:i/>
                </w:rPr>
                <w:t>STAT</w:t>
              </w:r>
            </w:hyperlink>
          </w:p>
        </w:tc>
      </w:tr>
      <w:tr w:rsidR="00320A9B" w14:paraId="3C370A50" w14:textId="77777777" w:rsidTr="00F100A7">
        <w:tc>
          <w:tcPr>
            <w:tcW w:w="3865" w:type="dxa"/>
          </w:tcPr>
          <w:p w14:paraId="3629CD16" w14:textId="77777777" w:rsidR="00320A9B" w:rsidRDefault="00320A9B" w:rsidP="00320A9B">
            <w:pPr>
              <w:rPr>
                <w:rFonts w:eastAsiaTheme="minorEastAsia"/>
              </w:rPr>
            </w:pPr>
            <w:r w:rsidRPr="00096FC1">
              <w:rPr>
                <w:rFonts w:eastAsiaTheme="minorEastAsia"/>
              </w:rPr>
              <w:t>Washington declared stay-at-home order</w:t>
            </w:r>
            <w:r>
              <w:rPr>
                <w:rFonts w:eastAsiaTheme="minorEastAsia"/>
              </w:rPr>
              <w:t xml:space="preserve"> start</w:t>
            </w:r>
          </w:p>
        </w:tc>
        <w:tc>
          <w:tcPr>
            <w:tcW w:w="2349" w:type="dxa"/>
          </w:tcPr>
          <w:p w14:paraId="7CAD898C" w14:textId="77777777" w:rsidR="00320A9B" w:rsidRDefault="00320A9B" w:rsidP="00320A9B">
            <w:pPr>
              <w:rPr>
                <w:rFonts w:eastAsiaTheme="minorEastAsia"/>
              </w:rPr>
            </w:pPr>
            <w:r w:rsidRPr="00096FC1">
              <w:rPr>
                <w:rFonts w:eastAsiaTheme="minorEastAsia"/>
              </w:rPr>
              <w:t>March 23, 2020</w:t>
            </w:r>
          </w:p>
        </w:tc>
        <w:tc>
          <w:tcPr>
            <w:tcW w:w="3136" w:type="dxa"/>
          </w:tcPr>
          <w:p w14:paraId="2882C7C8" w14:textId="77777777" w:rsidR="00320A9B" w:rsidRPr="008D10E8" w:rsidRDefault="00320A9B" w:rsidP="00320A9B">
            <w:pPr>
              <w:rPr>
                <w:rFonts w:eastAsiaTheme="minorEastAsia"/>
                <w:i/>
              </w:rPr>
            </w:pPr>
            <w:r w:rsidRPr="008D10E8">
              <w:rPr>
                <w:rFonts w:eastAsiaTheme="minorEastAsia"/>
                <w:i/>
              </w:rPr>
              <w:t>To Be Added in Final Report</w:t>
            </w:r>
          </w:p>
        </w:tc>
      </w:tr>
      <w:tr w:rsidR="00320A9B" w14:paraId="2CBA1DEC" w14:textId="77777777" w:rsidTr="00F100A7">
        <w:tc>
          <w:tcPr>
            <w:tcW w:w="3865" w:type="dxa"/>
          </w:tcPr>
          <w:p w14:paraId="269383EB" w14:textId="77777777" w:rsidR="00320A9B" w:rsidRDefault="00320A9B" w:rsidP="00320A9B">
            <w:pPr>
              <w:rPr>
                <w:rFonts w:eastAsiaTheme="minorEastAsia"/>
              </w:rPr>
            </w:pPr>
            <w:r w:rsidRPr="00096FC1">
              <w:rPr>
                <w:rFonts w:eastAsiaTheme="minorEastAsia"/>
              </w:rPr>
              <w:t>Washington declared stay-at-home order</w:t>
            </w:r>
            <w:r>
              <w:rPr>
                <w:rFonts w:eastAsiaTheme="minorEastAsia"/>
              </w:rPr>
              <w:t xml:space="preserve"> end</w:t>
            </w:r>
          </w:p>
        </w:tc>
        <w:tc>
          <w:tcPr>
            <w:tcW w:w="2349" w:type="dxa"/>
          </w:tcPr>
          <w:p w14:paraId="04389495" w14:textId="77777777" w:rsidR="00320A9B" w:rsidRDefault="00320A9B" w:rsidP="00320A9B">
            <w:pPr>
              <w:rPr>
                <w:rFonts w:eastAsiaTheme="minorEastAsia"/>
              </w:rPr>
            </w:pPr>
            <w:r>
              <w:rPr>
                <w:rFonts w:eastAsiaTheme="minorEastAsia"/>
              </w:rPr>
              <w:t>May 31, 2020</w:t>
            </w:r>
          </w:p>
        </w:tc>
        <w:tc>
          <w:tcPr>
            <w:tcW w:w="3136" w:type="dxa"/>
          </w:tcPr>
          <w:p w14:paraId="09A8D32D" w14:textId="77777777" w:rsidR="00320A9B" w:rsidRPr="008D10E8" w:rsidRDefault="00320A9B" w:rsidP="00320A9B">
            <w:pPr>
              <w:rPr>
                <w:rFonts w:eastAsiaTheme="minorEastAsia"/>
                <w:i/>
              </w:rPr>
            </w:pPr>
            <w:r w:rsidRPr="008D10E8">
              <w:rPr>
                <w:rFonts w:eastAsiaTheme="minorEastAsia"/>
                <w:i/>
              </w:rPr>
              <w:t>To Be Added in Final Report</w:t>
            </w:r>
          </w:p>
        </w:tc>
      </w:tr>
      <w:tr w:rsidR="00320A9B" w14:paraId="12DB8CED" w14:textId="77777777" w:rsidTr="00F100A7">
        <w:trPr>
          <w:trHeight w:val="242"/>
        </w:trPr>
        <w:tc>
          <w:tcPr>
            <w:tcW w:w="3865" w:type="dxa"/>
          </w:tcPr>
          <w:p w14:paraId="7B1A9F87" w14:textId="77777777" w:rsidR="00320A9B" w:rsidRDefault="00320A9B" w:rsidP="00320A9B">
            <w:pPr>
              <w:rPr>
                <w:rFonts w:eastAsiaTheme="minorEastAsia"/>
              </w:rPr>
            </w:pPr>
            <w:r>
              <w:rPr>
                <w:rFonts w:eastAsiaTheme="minorEastAsia"/>
              </w:rPr>
              <w:t>Number of days SIPO after first case</w:t>
            </w:r>
          </w:p>
        </w:tc>
        <w:tc>
          <w:tcPr>
            <w:tcW w:w="2349" w:type="dxa"/>
          </w:tcPr>
          <w:p w14:paraId="4766F21B" w14:textId="77777777" w:rsidR="00320A9B" w:rsidRDefault="00320A9B" w:rsidP="00320A9B">
            <w:pPr>
              <w:rPr>
                <w:rFonts w:eastAsiaTheme="minorEastAsia"/>
              </w:rPr>
            </w:pPr>
            <w:r w:rsidRPr="00096FC1">
              <w:rPr>
                <w:rFonts w:eastAsiaTheme="minorEastAsia"/>
              </w:rPr>
              <w:t>62</w:t>
            </w:r>
            <w:r>
              <w:rPr>
                <w:rFonts w:eastAsiaTheme="minorEastAsia"/>
              </w:rPr>
              <w:t xml:space="preserve"> days</w:t>
            </w:r>
          </w:p>
        </w:tc>
        <w:tc>
          <w:tcPr>
            <w:tcW w:w="3136" w:type="dxa"/>
          </w:tcPr>
          <w:p w14:paraId="5362DD95" w14:textId="0314C4BC" w:rsidR="00320A9B" w:rsidRPr="008D10E8" w:rsidRDefault="000D2B24" w:rsidP="00320A9B">
            <w:pPr>
              <w:keepNext/>
              <w:rPr>
                <w:rFonts w:eastAsiaTheme="minorEastAsia"/>
                <w:i/>
              </w:rPr>
            </w:pPr>
            <w:r>
              <w:rPr>
                <w:rFonts w:eastAsiaTheme="minorEastAsia"/>
                <w:i/>
              </w:rPr>
              <w:t>Determined from information above</w:t>
            </w:r>
          </w:p>
        </w:tc>
      </w:tr>
      <w:tr w:rsidR="00F100A7" w14:paraId="0CA00B95" w14:textId="77777777" w:rsidTr="00F100A7">
        <w:trPr>
          <w:trHeight w:val="242"/>
        </w:trPr>
        <w:tc>
          <w:tcPr>
            <w:tcW w:w="3865" w:type="dxa"/>
          </w:tcPr>
          <w:p w14:paraId="62B01E0A" w14:textId="72E9045B" w:rsidR="00F100A7" w:rsidRDefault="00F100A7" w:rsidP="00320A9B">
            <w:pPr>
              <w:rPr>
                <w:rFonts w:eastAsiaTheme="minorEastAsia"/>
              </w:rPr>
            </w:pPr>
            <w:r>
              <w:rPr>
                <w:rFonts w:eastAsiaTheme="minorEastAsia"/>
              </w:rPr>
              <w:t>Vaccine Release Date</w:t>
            </w:r>
          </w:p>
        </w:tc>
        <w:tc>
          <w:tcPr>
            <w:tcW w:w="2349" w:type="dxa"/>
          </w:tcPr>
          <w:p w14:paraId="197D585A" w14:textId="7058FDDC" w:rsidR="00F100A7" w:rsidRPr="00096FC1" w:rsidRDefault="00F100A7" w:rsidP="00320A9B">
            <w:pPr>
              <w:rPr>
                <w:rFonts w:eastAsiaTheme="minorEastAsia"/>
              </w:rPr>
            </w:pPr>
            <w:r>
              <w:rPr>
                <w:rFonts w:eastAsiaTheme="minorEastAsia"/>
              </w:rPr>
              <w:t>1 year from first case</w:t>
            </w:r>
          </w:p>
        </w:tc>
        <w:tc>
          <w:tcPr>
            <w:tcW w:w="3136" w:type="dxa"/>
          </w:tcPr>
          <w:p w14:paraId="78B32BB1" w14:textId="77777777" w:rsidR="00F100A7" w:rsidRPr="008D10E8" w:rsidRDefault="00F100A7" w:rsidP="00320A9B">
            <w:pPr>
              <w:keepNext/>
              <w:rPr>
                <w:rFonts w:eastAsiaTheme="minorEastAsia"/>
                <w:i/>
              </w:rPr>
            </w:pPr>
          </w:p>
        </w:tc>
      </w:tr>
      <w:tr w:rsidR="00F100A7" w14:paraId="5529A948" w14:textId="77777777" w:rsidTr="00F100A7">
        <w:trPr>
          <w:trHeight w:val="251"/>
        </w:trPr>
        <w:tc>
          <w:tcPr>
            <w:tcW w:w="3865" w:type="dxa"/>
          </w:tcPr>
          <w:p w14:paraId="2A95795A" w14:textId="3A500EFD" w:rsidR="00F100A7" w:rsidRDefault="00F100A7" w:rsidP="00320A9B">
            <w:pPr>
              <w:rPr>
                <w:rFonts w:eastAsiaTheme="minorEastAsia"/>
              </w:rPr>
            </w:pPr>
            <w:r>
              <w:rPr>
                <w:rFonts w:eastAsiaTheme="minorEastAsia"/>
              </w:rPr>
              <w:t>Estimated number of infectives</w:t>
            </w:r>
          </w:p>
        </w:tc>
        <w:tc>
          <w:tcPr>
            <w:tcW w:w="2349" w:type="dxa"/>
          </w:tcPr>
          <w:p w14:paraId="435D28B1" w14:textId="77777777" w:rsidR="00F100A7" w:rsidRDefault="00F100A7" w:rsidP="00320A9B">
            <w:pPr>
              <w:rPr>
                <w:rFonts w:eastAsiaTheme="minorEastAsia"/>
              </w:rPr>
            </w:pPr>
          </w:p>
        </w:tc>
        <w:tc>
          <w:tcPr>
            <w:tcW w:w="3136" w:type="dxa"/>
          </w:tcPr>
          <w:p w14:paraId="67EEF493" w14:textId="77777777" w:rsidR="00F100A7" w:rsidRPr="008D10E8" w:rsidRDefault="00F100A7" w:rsidP="00320A9B">
            <w:pPr>
              <w:keepNext/>
              <w:rPr>
                <w:rFonts w:eastAsiaTheme="minorEastAsia"/>
                <w:i/>
              </w:rPr>
            </w:pPr>
          </w:p>
        </w:tc>
      </w:tr>
    </w:tbl>
    <w:p w14:paraId="5E8A6DB1" w14:textId="55A7E8B3" w:rsidR="00320A9B" w:rsidRDefault="00320A9B" w:rsidP="00F100A7">
      <w:pPr>
        <w:pStyle w:val="Caption"/>
        <w:framePr w:hSpace="180" w:wrap="around" w:vAnchor="text" w:hAnchor="page" w:x="1531" w:y="8604"/>
      </w:pPr>
      <w:r>
        <w:t xml:space="preserve">Table </w:t>
      </w:r>
      <w:r w:rsidR="00CF2FA7">
        <w:fldChar w:fldCharType="begin"/>
      </w:r>
      <w:r w:rsidR="00CF2FA7">
        <w:instrText xml:space="preserve"> SEQ Table \* ARABIC </w:instrText>
      </w:r>
      <w:r w:rsidR="00CF2FA7">
        <w:fldChar w:fldCharType="separate"/>
      </w:r>
      <w:r w:rsidR="00BA0F4A">
        <w:rPr>
          <w:noProof/>
        </w:rPr>
        <w:t>1</w:t>
      </w:r>
      <w:r w:rsidR="00CF2FA7">
        <w:rPr>
          <w:noProof/>
        </w:rPr>
        <w:fldChar w:fldCharType="end"/>
      </w:r>
      <w:r>
        <w:t>.</w:t>
      </w:r>
      <w:r w:rsidRPr="00C87917">
        <w:t>Statistical information used in developing the mathematical equations used to characterize the optimization problem.</w:t>
      </w:r>
    </w:p>
    <w:p w14:paraId="28C018BF" w14:textId="77777777" w:rsidR="0058508F" w:rsidRPr="0058508F" w:rsidRDefault="0058508F">
      <w:pPr>
        <w:rPr>
          <w:rFonts w:eastAsiaTheme="minorEastAsia"/>
        </w:rPr>
      </w:pPr>
    </w:p>
    <w:sectPr w:rsidR="0058508F" w:rsidRPr="0058508F" w:rsidSect="00943D32">
      <w:headerReference w:type="defaul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Daniel Rexin" w:date="2020-06-05T11:35:00Z" w:initials="DR">
    <w:p w14:paraId="1D710EF5" w14:textId="294E0EF5" w:rsidR="00161AC0" w:rsidRDefault="00161AC0" w:rsidP="00161AC0">
      <w:pPr>
        <w:pStyle w:val="CommentText"/>
      </w:pPr>
      <w:r>
        <w:rPr>
          <w:rStyle w:val="CommentReference"/>
        </w:rPr>
        <w:annotationRef/>
      </w:r>
      <w:r>
        <w:t>Difference between shelter-in-place and stay-at-home?</w:t>
      </w:r>
    </w:p>
  </w:comment>
  <w:comment w:id="20" w:author="Daniel Rexin" w:date="2020-06-05T11:43:00Z" w:initials="DR">
    <w:p w14:paraId="4B16C2C6" w14:textId="2D48413B" w:rsidR="00D50057" w:rsidRDefault="00D50057" w:rsidP="00D50057">
      <w:pPr>
        <w:pStyle w:val="CommentText"/>
      </w:pPr>
      <w:r>
        <w:rPr>
          <w:rStyle w:val="CommentReference"/>
        </w:rPr>
        <w:annotationRef/>
      </w:r>
      <w:r>
        <w:t>All at once or cumulatively?</w:t>
      </w:r>
    </w:p>
  </w:comment>
  <w:comment w:id="21" w:author="Daniel Rexin" w:date="2020-06-05T11:45:00Z" w:initials="DR">
    <w:p w14:paraId="28A6F8B0" w14:textId="251A2695" w:rsidR="00060E8B" w:rsidRDefault="00060E8B" w:rsidP="00060E8B">
      <w:pPr>
        <w:pStyle w:val="CommentText"/>
      </w:pPr>
      <w:r>
        <w:rPr>
          <w:rStyle w:val="CommentReference"/>
        </w:rPr>
        <w:annotationRef/>
      </w:r>
      <w:r>
        <w:t>Problem?</w:t>
      </w:r>
    </w:p>
  </w:comment>
  <w:comment w:id="24" w:author="Daniel Rexin" w:date="2020-06-05T11:48:00Z" w:initials="DR">
    <w:p w14:paraId="23F2C926" w14:textId="4914CCE8" w:rsidR="005A4559" w:rsidRDefault="005A4559" w:rsidP="005A4559">
      <w:pPr>
        <w:pStyle w:val="CommentText"/>
      </w:pPr>
      <w:r>
        <w:rPr>
          <w:rStyle w:val="CommentReference"/>
        </w:rPr>
        <w:annotationRef/>
      </w:r>
      <w:r>
        <w:t>What does this mean IRL?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710EF5" w15:done="0"/>
  <w15:commentEx w15:paraId="4B16C2C6" w15:done="0"/>
  <w15:commentEx w15:paraId="28A6F8B0" w15:done="0"/>
  <w15:commentEx w15:paraId="23F2C9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AC83" w16cex:dateUtc="2020-06-05T18:35:00Z"/>
  <w16cex:commentExtensible w16cex:durableId="2284AE79" w16cex:dateUtc="2020-06-05T18:43:00Z"/>
  <w16cex:commentExtensible w16cex:durableId="2284AEE4" w16cex:dateUtc="2020-06-05T18:45:00Z"/>
  <w16cex:commentExtensible w16cex:durableId="2284AF7A" w16cex:dateUtc="2020-06-05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710EF5" w16cid:durableId="2284AC83"/>
  <w16cid:commentId w16cid:paraId="4B16C2C6" w16cid:durableId="2284AE79"/>
  <w16cid:commentId w16cid:paraId="28A6F8B0" w16cid:durableId="2284AEE4"/>
  <w16cid:commentId w16cid:paraId="23F2C926" w16cid:durableId="2284AF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F20F0" w14:textId="77777777" w:rsidR="00CF2FA7" w:rsidRDefault="00CF2FA7" w:rsidP="00C972A1">
      <w:r>
        <w:separator/>
      </w:r>
    </w:p>
  </w:endnote>
  <w:endnote w:type="continuationSeparator" w:id="0">
    <w:p w14:paraId="0F899424" w14:textId="77777777" w:rsidR="00CF2FA7" w:rsidRDefault="00CF2FA7" w:rsidP="00C9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94B11" w14:textId="77777777" w:rsidR="00CF2FA7" w:rsidRDefault="00CF2FA7" w:rsidP="00C972A1">
      <w:r>
        <w:separator/>
      </w:r>
    </w:p>
  </w:footnote>
  <w:footnote w:type="continuationSeparator" w:id="0">
    <w:p w14:paraId="30404148" w14:textId="77777777" w:rsidR="00CF2FA7" w:rsidRDefault="00CF2FA7" w:rsidP="00C97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B369B" w14:textId="77777777" w:rsidR="005F5390" w:rsidRDefault="005F5390" w:rsidP="00C972A1">
    <w:pPr>
      <w:pStyle w:val="Header"/>
    </w:pPr>
    <w:r>
      <w:t>Jordyn Watkins                                           ENGR 419/MATH 319</w:t>
    </w:r>
    <w:r>
      <w:ptab w:relativeTo="margin" w:alignment="right" w:leader="none"/>
    </w:r>
    <w:r>
      <w:t xml:space="preserve">                  05/15/2020</w:t>
    </w:r>
  </w:p>
  <w:p w14:paraId="029AB154" w14:textId="77777777" w:rsidR="005F5390" w:rsidRDefault="005F5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42627"/>
    <w:multiLevelType w:val="hybridMultilevel"/>
    <w:tmpl w:val="B30209B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Rexin">
    <w15:presenceInfo w15:providerId="Windows Live" w15:userId="8e358f8685884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A1"/>
    <w:rsid w:val="000161A3"/>
    <w:rsid w:val="00024D3E"/>
    <w:rsid w:val="00034993"/>
    <w:rsid w:val="00060E8B"/>
    <w:rsid w:val="00063063"/>
    <w:rsid w:val="00082B40"/>
    <w:rsid w:val="00092483"/>
    <w:rsid w:val="000C599B"/>
    <w:rsid w:val="000D2B24"/>
    <w:rsid w:val="000D6D80"/>
    <w:rsid w:val="000D74A7"/>
    <w:rsid w:val="000F5F01"/>
    <w:rsid w:val="00120F5E"/>
    <w:rsid w:val="00121113"/>
    <w:rsid w:val="00142E26"/>
    <w:rsid w:val="0016022A"/>
    <w:rsid w:val="00161AC0"/>
    <w:rsid w:val="00187809"/>
    <w:rsid w:val="001C2D2F"/>
    <w:rsid w:val="001C634E"/>
    <w:rsid w:val="001D49CC"/>
    <w:rsid w:val="00207497"/>
    <w:rsid w:val="002352A0"/>
    <w:rsid w:val="002472B4"/>
    <w:rsid w:val="00250871"/>
    <w:rsid w:val="00264F69"/>
    <w:rsid w:val="0029001F"/>
    <w:rsid w:val="002949B6"/>
    <w:rsid w:val="002D145E"/>
    <w:rsid w:val="002E1431"/>
    <w:rsid w:val="002E624E"/>
    <w:rsid w:val="0030397E"/>
    <w:rsid w:val="00320A9B"/>
    <w:rsid w:val="0036576C"/>
    <w:rsid w:val="003A4765"/>
    <w:rsid w:val="003A7C5B"/>
    <w:rsid w:val="003C518B"/>
    <w:rsid w:val="00414022"/>
    <w:rsid w:val="00422DD0"/>
    <w:rsid w:val="0042792D"/>
    <w:rsid w:val="00436013"/>
    <w:rsid w:val="0043780D"/>
    <w:rsid w:val="00451FA7"/>
    <w:rsid w:val="00496D05"/>
    <w:rsid w:val="00497939"/>
    <w:rsid w:val="004B277F"/>
    <w:rsid w:val="004C6941"/>
    <w:rsid w:val="004F58E3"/>
    <w:rsid w:val="00514794"/>
    <w:rsid w:val="0051680C"/>
    <w:rsid w:val="00526B79"/>
    <w:rsid w:val="00543149"/>
    <w:rsid w:val="005502E9"/>
    <w:rsid w:val="0057578A"/>
    <w:rsid w:val="00584342"/>
    <w:rsid w:val="0058508F"/>
    <w:rsid w:val="005A4559"/>
    <w:rsid w:val="005B5F9E"/>
    <w:rsid w:val="005C1422"/>
    <w:rsid w:val="005C5EDA"/>
    <w:rsid w:val="005E1701"/>
    <w:rsid w:val="005E7775"/>
    <w:rsid w:val="005F5390"/>
    <w:rsid w:val="005F5A7B"/>
    <w:rsid w:val="00602172"/>
    <w:rsid w:val="00630A5C"/>
    <w:rsid w:val="00635205"/>
    <w:rsid w:val="00682A7D"/>
    <w:rsid w:val="006B276E"/>
    <w:rsid w:val="006C40B8"/>
    <w:rsid w:val="006D71A1"/>
    <w:rsid w:val="006E1958"/>
    <w:rsid w:val="007145B1"/>
    <w:rsid w:val="00724233"/>
    <w:rsid w:val="00727870"/>
    <w:rsid w:val="00797D23"/>
    <w:rsid w:val="007B35B5"/>
    <w:rsid w:val="007C6DB8"/>
    <w:rsid w:val="007E4A12"/>
    <w:rsid w:val="0080279B"/>
    <w:rsid w:val="00826559"/>
    <w:rsid w:val="008333B5"/>
    <w:rsid w:val="00855F97"/>
    <w:rsid w:val="00874D46"/>
    <w:rsid w:val="00880685"/>
    <w:rsid w:val="008A4F78"/>
    <w:rsid w:val="008B4EC9"/>
    <w:rsid w:val="008C42D6"/>
    <w:rsid w:val="008D10E8"/>
    <w:rsid w:val="008D5D67"/>
    <w:rsid w:val="008F092F"/>
    <w:rsid w:val="00905146"/>
    <w:rsid w:val="0090707D"/>
    <w:rsid w:val="009253EA"/>
    <w:rsid w:val="0094166D"/>
    <w:rsid w:val="00943D32"/>
    <w:rsid w:val="00944BD4"/>
    <w:rsid w:val="009963D5"/>
    <w:rsid w:val="009A30EC"/>
    <w:rsid w:val="009C2717"/>
    <w:rsid w:val="009D126D"/>
    <w:rsid w:val="009E7411"/>
    <w:rsid w:val="00A03150"/>
    <w:rsid w:val="00A22169"/>
    <w:rsid w:val="00A266E4"/>
    <w:rsid w:val="00A305A1"/>
    <w:rsid w:val="00A60F1B"/>
    <w:rsid w:val="00A61F45"/>
    <w:rsid w:val="00A72BEE"/>
    <w:rsid w:val="00A74124"/>
    <w:rsid w:val="00A91A2C"/>
    <w:rsid w:val="00AB1957"/>
    <w:rsid w:val="00AD51C1"/>
    <w:rsid w:val="00B007A8"/>
    <w:rsid w:val="00B12095"/>
    <w:rsid w:val="00B23C37"/>
    <w:rsid w:val="00B46FCA"/>
    <w:rsid w:val="00B514A3"/>
    <w:rsid w:val="00B664AF"/>
    <w:rsid w:val="00B73697"/>
    <w:rsid w:val="00BA0F4A"/>
    <w:rsid w:val="00BC20D4"/>
    <w:rsid w:val="00BE59E4"/>
    <w:rsid w:val="00C43867"/>
    <w:rsid w:val="00C71F01"/>
    <w:rsid w:val="00C77087"/>
    <w:rsid w:val="00C972A1"/>
    <w:rsid w:val="00CE2E26"/>
    <w:rsid w:val="00CF2025"/>
    <w:rsid w:val="00CF2FA7"/>
    <w:rsid w:val="00D27FAB"/>
    <w:rsid w:val="00D404BE"/>
    <w:rsid w:val="00D46FB8"/>
    <w:rsid w:val="00D50057"/>
    <w:rsid w:val="00DA3E62"/>
    <w:rsid w:val="00DB3100"/>
    <w:rsid w:val="00DD35EE"/>
    <w:rsid w:val="00E05244"/>
    <w:rsid w:val="00E217AB"/>
    <w:rsid w:val="00E3632B"/>
    <w:rsid w:val="00E369C8"/>
    <w:rsid w:val="00E636DD"/>
    <w:rsid w:val="00E64965"/>
    <w:rsid w:val="00E863E7"/>
    <w:rsid w:val="00E938CC"/>
    <w:rsid w:val="00EA4C73"/>
    <w:rsid w:val="00EA68B6"/>
    <w:rsid w:val="00EC1BE5"/>
    <w:rsid w:val="00EC45D7"/>
    <w:rsid w:val="00EC774C"/>
    <w:rsid w:val="00EF75A4"/>
    <w:rsid w:val="00F100A7"/>
    <w:rsid w:val="00F306F5"/>
    <w:rsid w:val="00F34DB7"/>
    <w:rsid w:val="00F44460"/>
    <w:rsid w:val="00F615D4"/>
    <w:rsid w:val="00F74B9C"/>
    <w:rsid w:val="00F75D6C"/>
    <w:rsid w:val="00F900EA"/>
    <w:rsid w:val="00FA67E0"/>
    <w:rsid w:val="00FB0BB8"/>
    <w:rsid w:val="00FD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E4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2A1"/>
    <w:pPr>
      <w:tabs>
        <w:tab w:val="center" w:pos="4680"/>
        <w:tab w:val="right" w:pos="9360"/>
      </w:tabs>
    </w:pPr>
  </w:style>
  <w:style w:type="character" w:customStyle="1" w:styleId="HeaderChar">
    <w:name w:val="Header Char"/>
    <w:basedOn w:val="DefaultParagraphFont"/>
    <w:link w:val="Header"/>
    <w:uiPriority w:val="99"/>
    <w:rsid w:val="00C972A1"/>
  </w:style>
  <w:style w:type="paragraph" w:styleId="Footer">
    <w:name w:val="footer"/>
    <w:basedOn w:val="Normal"/>
    <w:link w:val="FooterChar"/>
    <w:uiPriority w:val="99"/>
    <w:unhideWhenUsed/>
    <w:rsid w:val="00C972A1"/>
    <w:pPr>
      <w:tabs>
        <w:tab w:val="center" w:pos="4680"/>
        <w:tab w:val="right" w:pos="9360"/>
      </w:tabs>
    </w:pPr>
  </w:style>
  <w:style w:type="character" w:customStyle="1" w:styleId="FooterChar">
    <w:name w:val="Footer Char"/>
    <w:basedOn w:val="DefaultParagraphFont"/>
    <w:link w:val="Footer"/>
    <w:uiPriority w:val="99"/>
    <w:rsid w:val="00C972A1"/>
  </w:style>
  <w:style w:type="paragraph" w:styleId="ListParagraph">
    <w:name w:val="List Paragraph"/>
    <w:basedOn w:val="Normal"/>
    <w:uiPriority w:val="34"/>
    <w:qFormat/>
    <w:rsid w:val="00EF75A4"/>
    <w:pPr>
      <w:ind w:left="720"/>
      <w:contextualSpacing/>
    </w:pPr>
  </w:style>
  <w:style w:type="table" w:styleId="TableGrid">
    <w:name w:val="Table Grid"/>
    <w:basedOn w:val="TableNormal"/>
    <w:uiPriority w:val="39"/>
    <w:rsid w:val="0080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0A9B"/>
    <w:pPr>
      <w:spacing w:after="200"/>
    </w:pPr>
    <w:rPr>
      <w:i/>
      <w:iCs/>
      <w:color w:val="44546A" w:themeColor="text2"/>
      <w:sz w:val="18"/>
      <w:szCs w:val="18"/>
    </w:rPr>
  </w:style>
  <w:style w:type="character" w:styleId="PlaceholderText">
    <w:name w:val="Placeholder Text"/>
    <w:basedOn w:val="DefaultParagraphFont"/>
    <w:uiPriority w:val="99"/>
    <w:semiHidden/>
    <w:rsid w:val="00BE59E4"/>
    <w:rPr>
      <w:color w:val="808080"/>
    </w:rPr>
  </w:style>
  <w:style w:type="character" w:styleId="Hyperlink">
    <w:name w:val="Hyperlink"/>
    <w:basedOn w:val="DefaultParagraphFont"/>
    <w:uiPriority w:val="99"/>
    <w:unhideWhenUsed/>
    <w:rsid w:val="005F5390"/>
    <w:rPr>
      <w:color w:val="0563C1" w:themeColor="hyperlink"/>
      <w:u w:val="single"/>
    </w:rPr>
  </w:style>
  <w:style w:type="character" w:styleId="FollowedHyperlink">
    <w:name w:val="FollowedHyperlink"/>
    <w:basedOn w:val="DefaultParagraphFont"/>
    <w:uiPriority w:val="99"/>
    <w:semiHidden/>
    <w:unhideWhenUsed/>
    <w:rsid w:val="009963D5"/>
    <w:rPr>
      <w:color w:val="954F72" w:themeColor="followedHyperlink"/>
      <w:u w:val="single"/>
    </w:rPr>
  </w:style>
  <w:style w:type="paragraph" w:styleId="BalloonText">
    <w:name w:val="Balloon Text"/>
    <w:basedOn w:val="Normal"/>
    <w:link w:val="BalloonTextChar"/>
    <w:uiPriority w:val="99"/>
    <w:semiHidden/>
    <w:unhideWhenUsed/>
    <w:rsid w:val="00EA68B6"/>
    <w:rPr>
      <w:rFonts w:ascii="Arial" w:hAnsi="Arial" w:cs="Arial"/>
      <w:sz w:val="18"/>
      <w:szCs w:val="18"/>
    </w:rPr>
  </w:style>
  <w:style w:type="character" w:customStyle="1" w:styleId="BalloonTextChar">
    <w:name w:val="Balloon Text Char"/>
    <w:basedOn w:val="DefaultParagraphFont"/>
    <w:link w:val="BalloonText"/>
    <w:uiPriority w:val="99"/>
    <w:semiHidden/>
    <w:rsid w:val="00EA68B6"/>
    <w:rPr>
      <w:rFonts w:ascii="Arial" w:hAnsi="Arial" w:cs="Arial"/>
      <w:sz w:val="18"/>
      <w:szCs w:val="18"/>
    </w:rPr>
  </w:style>
  <w:style w:type="character" w:styleId="CommentReference">
    <w:name w:val="annotation reference"/>
    <w:basedOn w:val="DefaultParagraphFont"/>
    <w:uiPriority w:val="99"/>
    <w:semiHidden/>
    <w:unhideWhenUsed/>
    <w:rsid w:val="00161AC0"/>
    <w:rPr>
      <w:sz w:val="16"/>
      <w:szCs w:val="16"/>
    </w:rPr>
  </w:style>
  <w:style w:type="paragraph" w:styleId="CommentText">
    <w:name w:val="annotation text"/>
    <w:basedOn w:val="Normal"/>
    <w:link w:val="CommentTextChar"/>
    <w:uiPriority w:val="99"/>
    <w:unhideWhenUsed/>
    <w:rsid w:val="00161AC0"/>
    <w:rPr>
      <w:sz w:val="20"/>
      <w:szCs w:val="20"/>
    </w:rPr>
  </w:style>
  <w:style w:type="character" w:customStyle="1" w:styleId="CommentTextChar">
    <w:name w:val="Comment Text Char"/>
    <w:basedOn w:val="DefaultParagraphFont"/>
    <w:link w:val="CommentText"/>
    <w:uiPriority w:val="99"/>
    <w:rsid w:val="00161AC0"/>
    <w:rPr>
      <w:sz w:val="20"/>
      <w:szCs w:val="20"/>
    </w:rPr>
  </w:style>
  <w:style w:type="paragraph" w:styleId="CommentSubject">
    <w:name w:val="annotation subject"/>
    <w:basedOn w:val="CommentText"/>
    <w:next w:val="CommentText"/>
    <w:link w:val="CommentSubjectChar"/>
    <w:uiPriority w:val="99"/>
    <w:semiHidden/>
    <w:unhideWhenUsed/>
    <w:rsid w:val="00161AC0"/>
    <w:rPr>
      <w:b/>
      <w:bCs/>
    </w:rPr>
  </w:style>
  <w:style w:type="character" w:customStyle="1" w:styleId="CommentSubjectChar">
    <w:name w:val="Comment Subject Char"/>
    <w:basedOn w:val="CommentTextChar"/>
    <w:link w:val="CommentSubject"/>
    <w:uiPriority w:val="99"/>
    <w:semiHidden/>
    <w:rsid w:val="00161A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doh.wa.gov/Emergencies/NovelCoronavirusOutbreak2020COVID19/DataDashboard" TargetMode="External"/><Relationship Id="rId3" Type="http://schemas.openxmlformats.org/officeDocument/2006/relationships/settings" Target="settings.xml"/><Relationship Id="rId21" Type="http://schemas.openxmlformats.org/officeDocument/2006/relationships/hyperlink" Target="https://www.doh.wa.gov/Emergencies/NovelCoronavirusOutbreak2020COVID19/DataDashboard"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doh.wa.gov/Emergencies/NovelCoronavirusOutbreak2020COVID19/DataDashboar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doh.wa.gov/Emergencies/NovelCoronavirusOutbreak2020COVID19/DataDashboar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usnews.com/news/best-states/washington/articles/2019-06-28/washington-states-population-tops-75-million" TargetMode="External"/><Relationship Id="rId28" Type="http://schemas.openxmlformats.org/officeDocument/2006/relationships/hyperlink" Target="https://www.statnews.com/2020/03/10/simple-math-alarming-answers-covid-19/"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www.usnews.com/news/best-states/washington/articles/2019-06-28/washington-states-population-tops-75-million" TargetMode="External"/><Relationship Id="rId27" Type="http://schemas.openxmlformats.org/officeDocument/2006/relationships/hyperlink" Target="https://www.usnews.com/news/best-states/washington/articles/2020-03-18/washington-state-scrambles-to-secure-hospital-beds-suppl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 Watkins</dc:creator>
  <cp:keywords/>
  <dc:description/>
  <cp:lastModifiedBy>Daniel Rexin</cp:lastModifiedBy>
  <cp:revision>8</cp:revision>
  <cp:lastPrinted>2020-05-15T08:10:00Z</cp:lastPrinted>
  <dcterms:created xsi:type="dcterms:W3CDTF">2020-06-05T18:35:00Z</dcterms:created>
  <dcterms:modified xsi:type="dcterms:W3CDTF">2020-06-05T18:49:00Z</dcterms:modified>
</cp:coreProperties>
</file>